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DE1324" w14:textId="77777777" w:rsidR="002411D8" w:rsidRDefault="002411D8">
      <w:pPr>
        <w:spacing w:before="4" w:line="150" w:lineRule="exact"/>
        <w:rPr>
          <w:sz w:val="15"/>
          <w:szCs w:val="15"/>
        </w:rPr>
      </w:pPr>
    </w:p>
    <w:p w14:paraId="66911D13" w14:textId="77777777" w:rsidR="002411D8" w:rsidRDefault="002411D8">
      <w:pPr>
        <w:spacing w:line="200" w:lineRule="exact"/>
        <w:rPr>
          <w:sz w:val="20"/>
          <w:szCs w:val="20"/>
        </w:rPr>
      </w:pPr>
    </w:p>
    <w:p w14:paraId="6815494D" w14:textId="3B83648B" w:rsidR="002411D8" w:rsidRDefault="00910AE6">
      <w:pPr>
        <w:spacing w:before="46" w:line="284" w:lineRule="auto"/>
        <w:ind w:left="3516" w:right="1058" w:hanging="2479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eastAsiaTheme="minorHAnsi"/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54656" behindDoc="1" locked="0" layoutInCell="1" allowOverlap="1" wp14:anchorId="330A3444" wp14:editId="7752B8AB">
                <wp:simplePos x="0" y="0"/>
                <wp:positionH relativeFrom="page">
                  <wp:posOffset>914400</wp:posOffset>
                </wp:positionH>
                <wp:positionV relativeFrom="paragraph">
                  <wp:posOffset>-158750</wp:posOffset>
                </wp:positionV>
                <wp:extent cx="5943600" cy="1270"/>
                <wp:effectExtent l="19050" t="18415" r="19050" b="18415"/>
                <wp:wrapNone/>
                <wp:docPr id="21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1270"/>
                          <a:chOff x="1440" y="-250"/>
                          <a:chExt cx="9360" cy="2"/>
                        </a:xfrm>
                      </wpg:grpSpPr>
                      <wps:wsp>
                        <wps:cNvPr id="22" name="Freeform 18"/>
                        <wps:cNvSpPr>
                          <a:spLocks/>
                        </wps:cNvSpPr>
                        <wps:spPr bwMode="auto">
                          <a:xfrm>
                            <a:off x="1440" y="-250"/>
                            <a:ext cx="9360" cy="2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9360"/>
                              <a:gd name="T2" fmla="+- 0 10800 1440"/>
                              <a:gd name="T3" fmla="*/ T2 w 93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360">
                                <a:moveTo>
                                  <a:pt x="0" y="0"/>
                                </a:moveTo>
                                <a:lnTo>
                                  <a:pt x="9360" y="0"/>
                                </a:lnTo>
                              </a:path>
                            </a:pathLst>
                          </a:custGeom>
                          <a:noFill/>
                          <a:ln w="2658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3E2DFA" id="Group 17" o:spid="_x0000_s1026" style="position:absolute;margin-left:1in;margin-top:-12.5pt;width:468pt;height:.1pt;z-index:-251661824;mso-position-horizontal-relative:page" coordorigin="1440,-250" coordsize="936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">
                <v:shape id="Freeform 18" o:spid="_x0000_s1027" style="position:absolute;left:1440;top:-250;width:9360;height:2;visibility:visible;mso-wrap-style:square;v-text-anchor:top" coordsize="93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AL6MUA&#10;AADbAAAADwAAAGRycy9kb3ducmV2LnhtbESPQWvCQBSE70L/w/IKvZlNUwg1dRWxrYiHgrE59PbI&#10;vibB7Nsku2r677uC4HGYmW+Y+XI0rTjT4BrLCp6jGARxaXXDlYLvw+f0FYTzyBpby6TgjxwsFw+T&#10;OWbaXnhP59xXIkDYZaig9r7LpHRlTQZdZDvi4P3awaAPcqikHvAS4KaVSRyn0mDDYaHGjtY1lcf8&#10;ZBSk6xV9FduZtrtN13+8H1+K/oeVenocV28gPI3+Hr61t1pBksD1S/gBcvE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AAvoxQAAANsAAAAPAAAAAAAAAAAAAAAAAJgCAABkcnMv&#10;ZG93bnJldi54bWxQSwUGAAAAAAQABAD1AAAAigMAAAAA&#10;" path="m,l9360,e" filled="f" strokeweight=".73836mm">
                  <v:path arrowok="t" o:connecttype="custom" o:connectlocs="0,0;9360,0" o:connectangles="0,0"/>
                </v:shape>
                <w10:wrap anchorx="page"/>
              </v:group>
            </w:pict>
          </mc:Fallback>
        </mc:AlternateContent>
      </w:r>
      <w:r>
        <w:rPr>
          <w:rFonts w:eastAsiaTheme="minorHAnsi"/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55680" behindDoc="1" locked="0" layoutInCell="1" allowOverlap="1" wp14:anchorId="2983D3DF" wp14:editId="75F8B678">
                <wp:simplePos x="0" y="0"/>
                <wp:positionH relativeFrom="page">
                  <wp:posOffset>914400</wp:posOffset>
                </wp:positionH>
                <wp:positionV relativeFrom="paragraph">
                  <wp:posOffset>694690</wp:posOffset>
                </wp:positionV>
                <wp:extent cx="5943600" cy="1270"/>
                <wp:effectExtent l="19050" t="14605" r="19050" b="12700"/>
                <wp:wrapNone/>
                <wp:docPr id="19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1270"/>
                          <a:chOff x="1440" y="1094"/>
                          <a:chExt cx="9360" cy="2"/>
                        </a:xfrm>
                      </wpg:grpSpPr>
                      <wps:wsp>
                        <wps:cNvPr id="20" name="Freeform 16"/>
                        <wps:cNvSpPr>
                          <a:spLocks/>
                        </wps:cNvSpPr>
                        <wps:spPr bwMode="auto">
                          <a:xfrm>
                            <a:off x="1440" y="1094"/>
                            <a:ext cx="9360" cy="2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9360"/>
                              <a:gd name="T2" fmla="+- 0 10800 1440"/>
                              <a:gd name="T3" fmla="*/ T2 w 93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360">
                                <a:moveTo>
                                  <a:pt x="0" y="0"/>
                                </a:moveTo>
                                <a:lnTo>
                                  <a:pt x="9360" y="0"/>
                                </a:lnTo>
                              </a:path>
                            </a:pathLst>
                          </a:custGeom>
                          <a:noFill/>
                          <a:ln w="2658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45E40B" id="Group 15" o:spid="_x0000_s1026" style="position:absolute;margin-left:1in;margin-top:54.7pt;width:468pt;height:.1pt;z-index:-251660800;mso-position-horizontal-relative:page" coordorigin="1440,1094" coordsize="936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">
                <v:shape id="Freeform 16" o:spid="_x0000_s1027" style="position:absolute;left:1440;top:1094;width:9360;height:2;visibility:visible;mso-wrap-style:square;v-text-anchor:top" coordsize="93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4wBMEA&#10;AADbAAAADwAAAGRycy9kb3ducmV2LnhtbERPy4rCMBTdC/5DuII7TXVAtDYVUWcQFwO+Fu4uzbUt&#10;Nje1idr5e7MYcHk472TRmko8qXGlZQWjYQSCOLO65FzB6fg9mIJwHlljZZkU/JGDRdrtJBhr++I9&#10;PQ8+FyGEXYwKCu/rWEqXFWTQDW1NHLirbQz6AJtc6gZfIdxUchxFE2mw5NBQYE2rgrLb4WEUTFZL&#10;+j1vZ9rufur7Zn37Ot8vrFS/1y7nIDy1/iP+d2+1gnFYH76EHyDT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qeMATBAAAA2wAAAA8AAAAAAAAAAAAAAAAAmAIAAGRycy9kb3du&#10;cmV2LnhtbFBLBQYAAAAABAAEAPUAAACGAwAAAAA=&#10;" path="m,l9360,e" filled="f" strokeweight=".73836mm">
                  <v:path arrowok="t" o:connecttype="custom" o:connectlocs="0,0;9360,0" o:connectangles="0,0"/>
                </v:shape>
                <w10:wrap anchorx="page"/>
              </v:group>
            </w:pict>
          </mc:Fallback>
        </mc:AlternateContent>
      </w:r>
      <w:r w:rsidR="00E92DE7">
        <w:rPr>
          <w:rFonts w:ascii="Times New Roman"/>
          <w:spacing w:val="13"/>
          <w:sz w:val="34"/>
        </w:rPr>
        <w:t>S</w:t>
      </w:r>
      <w:r w:rsidR="00E92DE7">
        <w:rPr>
          <w:rFonts w:ascii="Times New Roman"/>
          <w:spacing w:val="13"/>
          <w:sz w:val="27"/>
        </w:rPr>
        <w:t>OURCE</w:t>
      </w:r>
      <w:r w:rsidR="007A05FA">
        <w:rPr>
          <w:rFonts w:ascii="Times New Roman"/>
          <w:sz w:val="27"/>
        </w:rPr>
        <w:t xml:space="preserve"> </w:t>
      </w:r>
      <w:r w:rsidR="00E92DE7">
        <w:rPr>
          <w:rFonts w:ascii="Times New Roman"/>
          <w:spacing w:val="11"/>
          <w:sz w:val="27"/>
        </w:rPr>
        <w:t>CODE</w:t>
      </w:r>
      <w:r w:rsidR="007A05FA">
        <w:rPr>
          <w:rFonts w:ascii="Times New Roman"/>
          <w:sz w:val="27"/>
        </w:rPr>
        <w:t xml:space="preserve"> </w:t>
      </w:r>
      <w:r w:rsidR="00E92DE7">
        <w:rPr>
          <w:rFonts w:ascii="Times New Roman"/>
          <w:spacing w:val="16"/>
          <w:sz w:val="27"/>
        </w:rPr>
        <w:t>AN</w:t>
      </w:r>
      <w:r w:rsidR="00E92DE7">
        <w:rPr>
          <w:rFonts w:ascii="Times New Roman"/>
          <w:spacing w:val="15"/>
          <w:sz w:val="27"/>
        </w:rPr>
        <w:t>O</w:t>
      </w:r>
      <w:r w:rsidR="00E92DE7">
        <w:rPr>
          <w:rFonts w:ascii="Times New Roman"/>
          <w:spacing w:val="16"/>
          <w:sz w:val="27"/>
        </w:rPr>
        <w:t>M</w:t>
      </w:r>
      <w:r w:rsidR="00E92DE7">
        <w:rPr>
          <w:rFonts w:ascii="Times New Roman"/>
          <w:spacing w:val="15"/>
          <w:sz w:val="27"/>
        </w:rPr>
        <w:t>A</w:t>
      </w:r>
      <w:r w:rsidR="00E92DE7">
        <w:rPr>
          <w:rFonts w:ascii="Times New Roman"/>
          <w:spacing w:val="-11"/>
          <w:sz w:val="27"/>
        </w:rPr>
        <w:t>L</w:t>
      </w:r>
      <w:r w:rsidR="00E92DE7">
        <w:rPr>
          <w:rFonts w:ascii="Times New Roman"/>
          <w:sz w:val="27"/>
        </w:rPr>
        <w:t>Y</w:t>
      </w:r>
      <w:r w:rsidR="007A05FA">
        <w:rPr>
          <w:rFonts w:ascii="Times New Roman"/>
          <w:sz w:val="27"/>
        </w:rPr>
        <w:t xml:space="preserve"> </w:t>
      </w:r>
      <w:r w:rsidR="00E92DE7">
        <w:rPr>
          <w:rFonts w:ascii="Times New Roman"/>
          <w:spacing w:val="13"/>
          <w:sz w:val="27"/>
        </w:rPr>
        <w:t>DETECTION</w:t>
      </w:r>
      <w:r w:rsidR="00E92DE7">
        <w:rPr>
          <w:rFonts w:ascii="Times New Roman"/>
          <w:sz w:val="27"/>
        </w:rPr>
        <w:t xml:space="preserve"> </w:t>
      </w:r>
      <w:r w:rsidR="00E92DE7">
        <w:rPr>
          <w:rFonts w:ascii="Times New Roman"/>
          <w:spacing w:val="7"/>
          <w:sz w:val="27"/>
        </w:rPr>
        <w:t>IN</w:t>
      </w:r>
      <w:r w:rsidR="00E92DE7">
        <w:rPr>
          <w:rFonts w:ascii="Times New Roman"/>
          <w:sz w:val="27"/>
        </w:rPr>
        <w:t xml:space="preserve"> </w:t>
      </w:r>
      <w:r w:rsidR="00E92DE7">
        <w:rPr>
          <w:rFonts w:ascii="Times New Roman"/>
          <w:spacing w:val="13"/>
          <w:sz w:val="27"/>
        </w:rPr>
        <w:t>SEMANTIC</w:t>
      </w:r>
      <w:r w:rsidR="00E92DE7">
        <w:rPr>
          <w:rFonts w:ascii="Times New Roman"/>
          <w:spacing w:val="172"/>
          <w:w w:val="102"/>
          <w:sz w:val="27"/>
        </w:rPr>
        <w:t xml:space="preserve"> </w:t>
      </w:r>
      <w:r w:rsidR="00E92DE7">
        <w:rPr>
          <w:rFonts w:ascii="Times New Roman"/>
          <w:spacing w:val="16"/>
          <w:sz w:val="27"/>
        </w:rPr>
        <w:t>R</w:t>
      </w:r>
      <w:r w:rsidR="00E92DE7">
        <w:rPr>
          <w:rFonts w:ascii="Times New Roman"/>
          <w:spacing w:val="15"/>
          <w:sz w:val="27"/>
        </w:rPr>
        <w:t>E</w:t>
      </w:r>
      <w:r w:rsidR="00E92DE7">
        <w:rPr>
          <w:rFonts w:ascii="Times New Roman"/>
          <w:spacing w:val="16"/>
          <w:sz w:val="27"/>
        </w:rPr>
        <w:t>P</w:t>
      </w:r>
      <w:r w:rsidR="00E92DE7">
        <w:rPr>
          <w:rFonts w:ascii="Times New Roman"/>
          <w:spacing w:val="15"/>
          <w:sz w:val="27"/>
        </w:rPr>
        <w:t>R</w:t>
      </w:r>
      <w:r w:rsidR="00E92DE7">
        <w:rPr>
          <w:rFonts w:ascii="Times New Roman"/>
          <w:spacing w:val="16"/>
          <w:sz w:val="27"/>
        </w:rPr>
        <w:t>E</w:t>
      </w:r>
      <w:r w:rsidR="00E92DE7">
        <w:rPr>
          <w:rFonts w:ascii="Times New Roman"/>
          <w:spacing w:val="15"/>
          <w:sz w:val="27"/>
        </w:rPr>
        <w:t>S</w:t>
      </w:r>
      <w:r w:rsidR="00E92DE7">
        <w:rPr>
          <w:rFonts w:ascii="Times New Roman"/>
          <w:spacing w:val="16"/>
          <w:sz w:val="27"/>
        </w:rPr>
        <w:t>EN</w:t>
      </w:r>
      <w:r w:rsidR="00E92DE7">
        <w:rPr>
          <w:rFonts w:ascii="Times New Roman"/>
          <w:spacing w:val="-9"/>
          <w:sz w:val="27"/>
        </w:rPr>
        <w:t>T</w:t>
      </w:r>
      <w:r w:rsidR="00E92DE7">
        <w:rPr>
          <w:rFonts w:ascii="Times New Roman"/>
          <w:spacing w:val="-14"/>
          <w:sz w:val="27"/>
        </w:rPr>
        <w:t>A</w:t>
      </w:r>
      <w:r w:rsidR="00E92DE7">
        <w:rPr>
          <w:rFonts w:ascii="Times New Roman"/>
          <w:spacing w:val="16"/>
          <w:sz w:val="27"/>
        </w:rPr>
        <w:t>TI</w:t>
      </w:r>
      <w:r w:rsidR="00E92DE7">
        <w:rPr>
          <w:rFonts w:ascii="Times New Roman"/>
          <w:spacing w:val="15"/>
          <w:sz w:val="27"/>
        </w:rPr>
        <w:t>O</w:t>
      </w:r>
      <w:r w:rsidR="00E92DE7">
        <w:rPr>
          <w:rFonts w:ascii="Times New Roman"/>
          <w:sz w:val="27"/>
        </w:rPr>
        <w:t>N</w:t>
      </w:r>
    </w:p>
    <w:p w14:paraId="13AA024A" w14:textId="77777777" w:rsidR="002411D8" w:rsidRDefault="002411D8">
      <w:pPr>
        <w:spacing w:before="10" w:line="150" w:lineRule="exact"/>
        <w:rPr>
          <w:sz w:val="15"/>
          <w:szCs w:val="15"/>
        </w:rPr>
      </w:pPr>
    </w:p>
    <w:p w14:paraId="7C269943" w14:textId="77777777" w:rsidR="002411D8" w:rsidRDefault="002411D8">
      <w:pPr>
        <w:spacing w:line="200" w:lineRule="exact"/>
        <w:rPr>
          <w:sz w:val="20"/>
          <w:szCs w:val="20"/>
        </w:rPr>
      </w:pPr>
    </w:p>
    <w:p w14:paraId="6FD28B02" w14:textId="77777777" w:rsidR="002411D8" w:rsidRDefault="00E92DE7">
      <w:pPr>
        <w:spacing w:before="66"/>
        <w:ind w:right="22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z w:val="20"/>
        </w:rPr>
        <w:t>A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pacing w:val="7"/>
          <w:sz w:val="20"/>
        </w:rPr>
        <w:t>P</w:t>
      </w:r>
      <w:r>
        <w:rPr>
          <w:rFonts w:ascii="Times New Roman"/>
          <w:spacing w:val="7"/>
          <w:sz w:val="16"/>
        </w:rPr>
        <w:t>REPRINT</w:t>
      </w:r>
    </w:p>
    <w:p w14:paraId="7B2BCCAD" w14:textId="77777777" w:rsidR="002411D8" w:rsidRDefault="002411D8">
      <w:pPr>
        <w:spacing w:before="4" w:line="150" w:lineRule="exact"/>
        <w:rPr>
          <w:sz w:val="15"/>
          <w:szCs w:val="15"/>
        </w:rPr>
      </w:pPr>
    </w:p>
    <w:p w14:paraId="5A57F9EA" w14:textId="77777777" w:rsidR="002411D8" w:rsidRDefault="002411D8">
      <w:pPr>
        <w:spacing w:line="200" w:lineRule="exact"/>
        <w:rPr>
          <w:sz w:val="20"/>
          <w:szCs w:val="20"/>
        </w:rPr>
      </w:pPr>
    </w:p>
    <w:p w14:paraId="7C1B6397" w14:textId="77777777" w:rsidR="002411D8" w:rsidRDefault="002411D8">
      <w:pPr>
        <w:spacing w:line="200" w:lineRule="exact"/>
        <w:rPr>
          <w:sz w:val="20"/>
          <w:szCs w:val="20"/>
        </w:rPr>
        <w:sectPr w:rsidR="002411D8">
          <w:type w:val="continuous"/>
          <w:pgSz w:w="12240" w:h="15840"/>
          <w:pgMar w:top="1500" w:right="1300" w:bottom="280" w:left="1320" w:header="720" w:footer="720" w:gutter="0"/>
          <w:cols w:space="720"/>
        </w:sectPr>
      </w:pPr>
    </w:p>
    <w:p w14:paraId="41C8930A" w14:textId="77777777" w:rsidR="002411D8" w:rsidRDefault="00E92DE7" w:rsidP="00184050">
      <w:pPr>
        <w:rPr>
          <w:rFonts w:ascii="Lucida Sans Unicode" w:eastAsia="Lucida Sans Unicode" w:hAnsi="Lucida Sans Unicode" w:cs="Lucida Sans Unicode"/>
          <w:b/>
          <w:bCs/>
          <w:sz w:val="14"/>
          <w:szCs w:val="14"/>
        </w:rPr>
      </w:pPr>
      <w:proofErr w:type="spellStart"/>
      <w:r>
        <w:rPr>
          <w:spacing w:val="-1"/>
          <w:w w:val="95"/>
        </w:rPr>
        <w:t>Akimova</w:t>
      </w:r>
      <w:proofErr w:type="spellEnd"/>
      <w:r>
        <w:rPr>
          <w:spacing w:val="11"/>
          <w:w w:val="95"/>
        </w:rPr>
        <w:t xml:space="preserve"> </w:t>
      </w:r>
      <w:r>
        <w:rPr>
          <w:w w:val="95"/>
        </w:rPr>
        <w:t>E.N.</w:t>
      </w:r>
      <w:r>
        <w:rPr>
          <w:rFonts w:ascii="Lucida Sans Unicode" w:eastAsia="Lucida Sans Unicode" w:hAnsi="Lucida Sans Unicode" w:cs="Lucida Sans Unicode"/>
          <w:i/>
          <w:w w:val="95"/>
          <w:position w:val="7"/>
          <w:sz w:val="14"/>
          <w:szCs w:val="14"/>
        </w:rPr>
        <w:t>∗†</w:t>
      </w:r>
    </w:p>
    <w:p w14:paraId="46BDB1C9" w14:textId="77777777" w:rsidR="002411D8" w:rsidRDefault="00DE74FB" w:rsidP="00184050">
      <w:pPr>
        <w:rPr>
          <w:rFonts w:ascii="MS Gothic" w:eastAsia="MS Gothic" w:hAnsi="MS Gothic" w:cs="MS Gothic"/>
        </w:rPr>
      </w:pPr>
      <w:hyperlink r:id="rId7">
        <w:r w:rsidR="00E92DE7">
          <w:rPr>
            <w:rFonts w:ascii="MS Gothic"/>
          </w:rPr>
          <w:t>aen15@yandex.ru</w:t>
        </w:r>
      </w:hyperlink>
    </w:p>
    <w:p w14:paraId="765A4CF9" w14:textId="77777777" w:rsidR="002411D8" w:rsidRDefault="00E92DE7" w:rsidP="00184050">
      <w:pPr>
        <w:rPr>
          <w:rFonts w:ascii="Lucida Sans Unicode" w:eastAsia="Lucida Sans Unicode" w:hAnsi="Lucida Sans Unicode" w:cs="Lucida Sans Unicode"/>
          <w:sz w:val="14"/>
          <w:szCs w:val="14"/>
        </w:rPr>
      </w:pPr>
      <w:r>
        <w:rPr>
          <w:w w:val="95"/>
        </w:rPr>
        <w:br w:type="column"/>
      </w:r>
      <w:proofErr w:type="spellStart"/>
      <w:r>
        <w:rPr>
          <w:rFonts w:ascii="Times New Roman" w:eastAsia="Times New Roman" w:hAnsi="Times New Roman" w:cs="Times New Roman"/>
          <w:b/>
          <w:bCs/>
          <w:spacing w:val="-1"/>
          <w:w w:val="95"/>
          <w:sz w:val="20"/>
          <w:szCs w:val="20"/>
        </w:rPr>
        <w:t>Bersenev</w:t>
      </w:r>
      <w:proofErr w:type="spellEnd"/>
      <w:r>
        <w:rPr>
          <w:rFonts w:ascii="Times New Roman" w:eastAsia="Times New Roman" w:hAnsi="Times New Roman" w:cs="Times New Roman"/>
          <w:b/>
          <w:bCs/>
          <w:spacing w:val="14"/>
          <w:w w:val="95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pacing w:val="-4"/>
          <w:w w:val="95"/>
          <w:sz w:val="20"/>
          <w:szCs w:val="20"/>
        </w:rPr>
        <w:t>A.Yu</w:t>
      </w:r>
      <w:proofErr w:type="spellEnd"/>
      <w:r>
        <w:rPr>
          <w:rFonts w:ascii="Times New Roman" w:eastAsia="Times New Roman" w:hAnsi="Times New Roman" w:cs="Times New Roman"/>
          <w:b/>
          <w:bCs/>
          <w:spacing w:val="-4"/>
          <w:w w:val="95"/>
          <w:sz w:val="20"/>
          <w:szCs w:val="20"/>
        </w:rPr>
        <w:t>.</w:t>
      </w:r>
      <w:r>
        <w:rPr>
          <w:rFonts w:ascii="Lucida Sans Unicode" w:eastAsia="Lucida Sans Unicode" w:hAnsi="Lucida Sans Unicode" w:cs="Lucida Sans Unicode"/>
          <w:i/>
          <w:spacing w:val="-6"/>
          <w:w w:val="95"/>
          <w:position w:val="7"/>
          <w:sz w:val="14"/>
          <w:szCs w:val="14"/>
        </w:rPr>
        <w:t>∗</w:t>
      </w:r>
      <w:r>
        <w:rPr>
          <w:rFonts w:ascii="Lucida Sans Unicode" w:eastAsia="Lucida Sans Unicode" w:hAnsi="Lucida Sans Unicode" w:cs="Lucida Sans Unicode"/>
          <w:i/>
          <w:spacing w:val="-25"/>
          <w:w w:val="95"/>
          <w:position w:val="7"/>
          <w:sz w:val="14"/>
          <w:szCs w:val="14"/>
        </w:rPr>
        <w:t xml:space="preserve"> </w:t>
      </w:r>
      <w:r>
        <w:rPr>
          <w:rFonts w:ascii="Lucida Sans Unicode" w:eastAsia="Lucida Sans Unicode" w:hAnsi="Lucida Sans Unicode" w:cs="Lucida Sans Unicode"/>
          <w:i/>
          <w:w w:val="95"/>
          <w:position w:val="7"/>
          <w:sz w:val="14"/>
          <w:szCs w:val="14"/>
        </w:rPr>
        <w:t>†</w:t>
      </w:r>
    </w:p>
    <w:p w14:paraId="0147EE50" w14:textId="77777777" w:rsidR="002411D8" w:rsidRDefault="00DE74FB" w:rsidP="00184050">
      <w:pPr>
        <w:rPr>
          <w:rFonts w:ascii="MS Gothic" w:eastAsia="MS Gothic" w:hAnsi="MS Gothic" w:cs="MS Gothic"/>
        </w:rPr>
      </w:pPr>
      <w:hyperlink r:id="rId8">
        <w:r w:rsidR="00E92DE7">
          <w:rPr>
            <w:rFonts w:ascii="MS Gothic"/>
          </w:rPr>
          <w:t>Alexander.Bersenev@urfu.ru</w:t>
        </w:r>
      </w:hyperlink>
    </w:p>
    <w:p w14:paraId="3F8E1E4C" w14:textId="77777777" w:rsidR="002411D8" w:rsidRDefault="00E92DE7" w:rsidP="00184050">
      <w:pPr>
        <w:rPr>
          <w:rFonts w:ascii="Lucida Sans Unicode" w:eastAsia="Lucida Sans Unicode" w:hAnsi="Lucida Sans Unicode" w:cs="Lucida Sans Unicode"/>
          <w:sz w:val="14"/>
          <w:szCs w:val="14"/>
        </w:rPr>
      </w:pPr>
      <w:r>
        <w:rPr>
          <w:w w:val="95"/>
        </w:rPr>
        <w:br w:type="column"/>
      </w:r>
      <w:proofErr w:type="spellStart"/>
      <w:r>
        <w:rPr>
          <w:rFonts w:ascii="Times New Roman" w:eastAsia="Times New Roman" w:hAnsi="Times New Roman" w:cs="Times New Roman"/>
          <w:b/>
          <w:bCs/>
          <w:spacing w:val="-1"/>
          <w:w w:val="95"/>
          <w:sz w:val="20"/>
          <w:szCs w:val="20"/>
        </w:rPr>
        <w:t>Deikov</w:t>
      </w:r>
      <w:proofErr w:type="spellEnd"/>
      <w:r>
        <w:rPr>
          <w:rFonts w:ascii="Times New Roman" w:eastAsia="Times New Roman" w:hAnsi="Times New Roman" w:cs="Times New Roman"/>
          <w:b/>
          <w:bCs/>
          <w:spacing w:val="5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95"/>
          <w:sz w:val="20"/>
          <w:szCs w:val="20"/>
        </w:rPr>
        <w:t>A.A.</w:t>
      </w:r>
      <w:r>
        <w:rPr>
          <w:rFonts w:ascii="Lucida Sans Unicode" w:eastAsia="Lucida Sans Unicode" w:hAnsi="Lucida Sans Unicode" w:cs="Lucida Sans Unicode"/>
          <w:i/>
          <w:w w:val="95"/>
          <w:position w:val="7"/>
          <w:sz w:val="14"/>
          <w:szCs w:val="14"/>
        </w:rPr>
        <w:t>∗†</w:t>
      </w:r>
    </w:p>
    <w:p w14:paraId="4A2D1C08" w14:textId="77777777" w:rsidR="002411D8" w:rsidRDefault="00DE74FB" w:rsidP="00184050">
      <w:pPr>
        <w:rPr>
          <w:rFonts w:ascii="MS Gothic" w:eastAsia="MS Gothic" w:hAnsi="MS Gothic" w:cs="MS Gothic"/>
        </w:rPr>
      </w:pPr>
      <w:hyperlink r:id="rId9">
        <w:r w:rsidR="00E92DE7">
          <w:rPr>
            <w:rFonts w:ascii="MS Gothic"/>
          </w:rPr>
          <w:t>hx0day@hackerdom.ru</w:t>
        </w:r>
      </w:hyperlink>
    </w:p>
    <w:p w14:paraId="3F993CB8" w14:textId="77777777" w:rsidR="002411D8" w:rsidRDefault="00E92DE7" w:rsidP="00184050">
      <w:pPr>
        <w:rPr>
          <w:rFonts w:ascii="Lucida Sans Unicode" w:eastAsia="Lucida Sans Unicode" w:hAnsi="Lucida Sans Unicode" w:cs="Lucida Sans Unicode"/>
          <w:b/>
          <w:bCs/>
          <w:sz w:val="14"/>
          <w:szCs w:val="14"/>
        </w:rPr>
      </w:pPr>
      <w:r>
        <w:rPr>
          <w:w w:val="95"/>
        </w:rPr>
        <w:br w:type="column"/>
      </w:r>
      <w:proofErr w:type="spellStart"/>
      <w:r>
        <w:rPr>
          <w:spacing w:val="-1"/>
          <w:w w:val="95"/>
        </w:rPr>
        <w:t>Kobylkin</w:t>
      </w:r>
      <w:proofErr w:type="spellEnd"/>
      <w:r>
        <w:rPr>
          <w:spacing w:val="12"/>
          <w:w w:val="95"/>
        </w:rPr>
        <w:t xml:space="preserve"> </w:t>
      </w:r>
      <w:r>
        <w:rPr>
          <w:w w:val="95"/>
        </w:rPr>
        <w:t>K.S.</w:t>
      </w:r>
      <w:r>
        <w:rPr>
          <w:rFonts w:ascii="Lucida Sans Unicode" w:eastAsia="Lucida Sans Unicode" w:hAnsi="Lucida Sans Unicode" w:cs="Lucida Sans Unicode"/>
          <w:i/>
          <w:w w:val="95"/>
          <w:position w:val="7"/>
          <w:sz w:val="14"/>
          <w:szCs w:val="14"/>
        </w:rPr>
        <w:t>∗†</w:t>
      </w:r>
    </w:p>
    <w:p w14:paraId="74BB2234" w14:textId="77777777" w:rsidR="002411D8" w:rsidRDefault="00DE74FB" w:rsidP="00184050">
      <w:pPr>
        <w:rPr>
          <w:rFonts w:ascii="MS Gothic" w:eastAsia="MS Gothic" w:hAnsi="MS Gothic" w:cs="MS Gothic"/>
        </w:rPr>
      </w:pPr>
      <w:hyperlink r:id="rId10">
        <w:r w:rsidR="00E92DE7">
          <w:rPr>
            <w:rFonts w:ascii="MS Gothic"/>
            <w:w w:val="105"/>
          </w:rPr>
          <w:t>kobylkinks@gmail.com</w:t>
        </w:r>
      </w:hyperlink>
    </w:p>
    <w:p w14:paraId="4A1C0A0B" w14:textId="77777777" w:rsidR="002411D8" w:rsidRDefault="002411D8" w:rsidP="00184050">
      <w:pPr>
        <w:rPr>
          <w:rFonts w:ascii="MS Gothic" w:eastAsia="MS Gothic" w:hAnsi="MS Gothic" w:cs="MS Gothic"/>
        </w:rPr>
        <w:sectPr w:rsidR="002411D8">
          <w:type w:val="continuous"/>
          <w:pgSz w:w="12240" w:h="15840"/>
          <w:pgMar w:top="1500" w:right="1300" w:bottom="280" w:left="1320" w:header="720" w:footer="720" w:gutter="0"/>
          <w:cols w:num="4" w:space="720" w:equalWidth="0">
            <w:col w:w="1816" w:space="40"/>
            <w:col w:w="2926" w:space="40"/>
            <w:col w:w="2194" w:space="40"/>
            <w:col w:w="2564"/>
          </w:cols>
        </w:sectPr>
      </w:pPr>
    </w:p>
    <w:p w14:paraId="30BA2A3A" w14:textId="77777777" w:rsidR="002411D8" w:rsidRDefault="002411D8" w:rsidP="00184050">
      <w:pPr>
        <w:rPr>
          <w:sz w:val="28"/>
          <w:szCs w:val="28"/>
        </w:rPr>
      </w:pPr>
    </w:p>
    <w:p w14:paraId="70F2D1ED" w14:textId="77777777" w:rsidR="002411D8" w:rsidRDefault="002411D8" w:rsidP="00184050">
      <w:pPr>
        <w:rPr>
          <w:sz w:val="28"/>
          <w:szCs w:val="28"/>
        </w:rPr>
        <w:sectPr w:rsidR="002411D8">
          <w:type w:val="continuous"/>
          <w:pgSz w:w="12240" w:h="15840"/>
          <w:pgMar w:top="1500" w:right="1300" w:bottom="280" w:left="1320" w:header="720" w:footer="720" w:gutter="0"/>
          <w:cols w:space="720"/>
        </w:sectPr>
      </w:pPr>
    </w:p>
    <w:p w14:paraId="2E6C6FA7" w14:textId="77777777" w:rsidR="002411D8" w:rsidRDefault="00E92DE7" w:rsidP="00184050">
      <w:pPr>
        <w:rPr>
          <w:rFonts w:ascii="Lucida Sans Unicode" w:eastAsia="Lucida Sans Unicode" w:hAnsi="Lucida Sans Unicode" w:cs="Lucida Sans Unicode"/>
          <w:b/>
          <w:bCs/>
          <w:sz w:val="14"/>
          <w:szCs w:val="14"/>
        </w:rPr>
      </w:pPr>
      <w:proofErr w:type="spellStart"/>
      <w:r>
        <w:rPr>
          <w:spacing w:val="-5"/>
          <w:w w:val="95"/>
        </w:rPr>
        <w:t>K</w:t>
      </w:r>
      <w:r>
        <w:rPr>
          <w:w w:val="95"/>
        </w:rPr>
        <w:t>onygin</w:t>
      </w:r>
      <w:proofErr w:type="spellEnd"/>
      <w:r>
        <w:rPr>
          <w:spacing w:val="20"/>
          <w:w w:val="95"/>
        </w:rPr>
        <w:t xml:space="preserve"> </w:t>
      </w:r>
      <w:r>
        <w:rPr>
          <w:w w:val="95"/>
        </w:rPr>
        <w:t>A.</w:t>
      </w:r>
      <w:r>
        <w:rPr>
          <w:spacing w:val="-28"/>
          <w:w w:val="95"/>
        </w:rPr>
        <w:t>V</w:t>
      </w:r>
      <w:r>
        <w:rPr>
          <w:w w:val="95"/>
        </w:rPr>
        <w:t>.</w:t>
      </w:r>
      <w:r>
        <w:rPr>
          <w:rFonts w:ascii="Lucida Sans Unicode" w:eastAsia="Lucida Sans Unicode" w:hAnsi="Lucida Sans Unicode" w:cs="Lucida Sans Unicode"/>
          <w:i/>
          <w:w w:val="95"/>
          <w:position w:val="7"/>
          <w:sz w:val="14"/>
          <w:szCs w:val="14"/>
        </w:rPr>
        <w:t>∗</w:t>
      </w:r>
    </w:p>
    <w:p w14:paraId="11042B91" w14:textId="77777777" w:rsidR="002411D8" w:rsidRDefault="00DE74FB" w:rsidP="00184050">
      <w:pPr>
        <w:rPr>
          <w:rFonts w:ascii="MS Gothic" w:eastAsia="MS Gothic" w:hAnsi="MS Gothic" w:cs="MS Gothic"/>
        </w:rPr>
      </w:pPr>
      <w:hyperlink r:id="rId11">
        <w:r w:rsidR="00E92DE7">
          <w:rPr>
            <w:rFonts w:ascii="MS Gothic"/>
          </w:rPr>
          <w:t>konygin@imm.uran.ru</w:t>
        </w:r>
      </w:hyperlink>
    </w:p>
    <w:p w14:paraId="6808219B" w14:textId="77777777" w:rsidR="002411D8" w:rsidRDefault="00E92DE7" w:rsidP="00184050">
      <w:pPr>
        <w:rPr>
          <w:rFonts w:ascii="Lucida Sans Unicode" w:eastAsia="Lucida Sans Unicode" w:hAnsi="Lucida Sans Unicode" w:cs="Lucida Sans Unicode"/>
          <w:b/>
          <w:bCs/>
          <w:sz w:val="14"/>
          <w:szCs w:val="14"/>
        </w:rPr>
      </w:pPr>
      <w:r>
        <w:rPr>
          <w:w w:val="95"/>
        </w:rPr>
        <w:br w:type="column"/>
      </w:r>
      <w:proofErr w:type="spellStart"/>
      <w:r>
        <w:rPr>
          <w:spacing w:val="-1"/>
          <w:w w:val="95"/>
        </w:rPr>
        <w:t>Mezentsev</w:t>
      </w:r>
      <w:proofErr w:type="spellEnd"/>
      <w:r>
        <w:rPr>
          <w:spacing w:val="16"/>
          <w:w w:val="95"/>
        </w:rPr>
        <w:t xml:space="preserve"> </w:t>
      </w:r>
      <w:r>
        <w:rPr>
          <w:spacing w:val="-4"/>
          <w:w w:val="95"/>
        </w:rPr>
        <w:t>I.P.</w:t>
      </w:r>
      <w:r>
        <w:rPr>
          <w:rFonts w:ascii="Lucida Sans Unicode" w:eastAsia="Lucida Sans Unicode" w:hAnsi="Lucida Sans Unicode" w:cs="Lucida Sans Unicode"/>
          <w:i/>
          <w:spacing w:val="-6"/>
          <w:w w:val="95"/>
          <w:position w:val="7"/>
          <w:sz w:val="14"/>
          <w:szCs w:val="14"/>
        </w:rPr>
        <w:t>∗</w:t>
      </w:r>
      <w:r>
        <w:rPr>
          <w:rFonts w:ascii="Lucida Sans Unicode" w:eastAsia="Lucida Sans Unicode" w:hAnsi="Lucida Sans Unicode" w:cs="Lucida Sans Unicode"/>
          <w:i/>
          <w:spacing w:val="-5"/>
          <w:w w:val="95"/>
          <w:position w:val="7"/>
          <w:sz w:val="14"/>
          <w:szCs w:val="14"/>
        </w:rPr>
        <w:t>†</w:t>
      </w:r>
    </w:p>
    <w:p w14:paraId="1AFE1F89" w14:textId="77777777" w:rsidR="002411D8" w:rsidRDefault="00DE74FB" w:rsidP="00184050">
      <w:pPr>
        <w:rPr>
          <w:rFonts w:ascii="MS Gothic" w:eastAsia="MS Gothic" w:hAnsi="MS Gothic" w:cs="MS Gothic"/>
        </w:rPr>
      </w:pPr>
      <w:hyperlink r:id="rId12">
        <w:r w:rsidR="00E92DE7">
          <w:rPr>
            <w:rFonts w:ascii="MS Gothic"/>
          </w:rPr>
          <w:t>ilyamezentcev@gmail.com</w:t>
        </w:r>
      </w:hyperlink>
    </w:p>
    <w:p w14:paraId="220C97A6" w14:textId="77777777" w:rsidR="002411D8" w:rsidRDefault="00E92DE7" w:rsidP="00184050">
      <w:pPr>
        <w:rPr>
          <w:rFonts w:ascii="Lucida Sans Unicode" w:eastAsia="Lucida Sans Unicode" w:hAnsi="Lucida Sans Unicode" w:cs="Lucida Sans Unicode"/>
          <w:b/>
          <w:bCs/>
          <w:sz w:val="14"/>
          <w:szCs w:val="14"/>
        </w:rPr>
      </w:pPr>
      <w:r>
        <w:rPr>
          <w:w w:val="95"/>
        </w:rPr>
        <w:br w:type="column"/>
      </w:r>
      <w:proofErr w:type="spellStart"/>
      <w:r>
        <w:rPr>
          <w:w w:val="95"/>
        </w:rPr>
        <w:t>Misil</w:t>
      </w:r>
      <w:r>
        <w:rPr>
          <w:spacing w:val="-2"/>
          <w:w w:val="95"/>
        </w:rPr>
        <w:t>o</w:t>
      </w:r>
      <w:r>
        <w:rPr>
          <w:w w:val="95"/>
        </w:rPr>
        <w:t>v</w:t>
      </w:r>
      <w:proofErr w:type="spellEnd"/>
      <w:r>
        <w:rPr>
          <w:spacing w:val="4"/>
          <w:w w:val="95"/>
        </w:rPr>
        <w:t xml:space="preserve"> </w:t>
      </w:r>
      <w:r>
        <w:rPr>
          <w:spacing w:val="-28"/>
          <w:w w:val="95"/>
        </w:rPr>
        <w:t>V</w:t>
      </w:r>
      <w:r>
        <w:rPr>
          <w:w w:val="95"/>
        </w:rPr>
        <w:t>.E.</w:t>
      </w:r>
      <w:r>
        <w:rPr>
          <w:rFonts w:ascii="Lucida Sans Unicode" w:eastAsia="Lucida Sans Unicode" w:hAnsi="Lucida Sans Unicode" w:cs="Lucida Sans Unicode"/>
          <w:i/>
          <w:spacing w:val="1"/>
          <w:w w:val="95"/>
          <w:position w:val="7"/>
          <w:sz w:val="14"/>
          <w:szCs w:val="14"/>
        </w:rPr>
        <w:t>∗</w:t>
      </w:r>
      <w:r>
        <w:rPr>
          <w:rFonts w:ascii="Lucida Sans Unicode" w:eastAsia="Lucida Sans Unicode" w:hAnsi="Lucida Sans Unicode" w:cs="Lucida Sans Unicode"/>
          <w:i/>
          <w:w w:val="95"/>
          <w:position w:val="7"/>
          <w:sz w:val="14"/>
          <w:szCs w:val="14"/>
        </w:rPr>
        <w:t>†</w:t>
      </w:r>
    </w:p>
    <w:p w14:paraId="58227CB7" w14:textId="77777777" w:rsidR="002411D8" w:rsidRDefault="00DE74FB">
      <w:pPr>
        <w:pStyle w:val="a3"/>
        <w:spacing w:line="231" w:lineRule="exact"/>
        <w:ind w:left="0" w:right="60"/>
        <w:jc w:val="center"/>
        <w:rPr>
          <w:rFonts w:ascii="MS Gothic" w:eastAsia="MS Gothic" w:hAnsi="MS Gothic" w:cs="MS Gothic"/>
        </w:rPr>
      </w:pPr>
      <w:hyperlink r:id="rId13">
        <w:r w:rsidR="00E92DE7">
          <w:rPr>
            <w:rFonts w:ascii="MS Gothic"/>
            <w:w w:val="105"/>
          </w:rPr>
          <w:t>v.e.misilov@urfu.ru</w:t>
        </w:r>
      </w:hyperlink>
    </w:p>
    <w:p w14:paraId="3E176846" w14:textId="77777777" w:rsidR="002411D8" w:rsidRDefault="002411D8">
      <w:pPr>
        <w:spacing w:line="231" w:lineRule="exact"/>
        <w:jc w:val="center"/>
        <w:rPr>
          <w:rFonts w:ascii="MS Gothic" w:eastAsia="MS Gothic" w:hAnsi="MS Gothic" w:cs="MS Gothic"/>
        </w:rPr>
        <w:sectPr w:rsidR="002411D8">
          <w:type w:val="continuous"/>
          <w:pgSz w:w="12240" w:h="15840"/>
          <w:pgMar w:top="1500" w:right="1300" w:bottom="280" w:left="1320" w:header="720" w:footer="720" w:gutter="0"/>
          <w:cols w:num="3" w:space="720" w:equalWidth="0">
            <w:col w:w="2793" w:space="40"/>
            <w:col w:w="3171" w:space="40"/>
            <w:col w:w="3576"/>
          </w:cols>
        </w:sectPr>
      </w:pPr>
    </w:p>
    <w:p w14:paraId="23081F92" w14:textId="77777777" w:rsidR="002411D8" w:rsidRDefault="002411D8">
      <w:pPr>
        <w:spacing w:before="3" w:line="130" w:lineRule="exact"/>
        <w:rPr>
          <w:sz w:val="13"/>
          <w:szCs w:val="13"/>
        </w:rPr>
      </w:pPr>
    </w:p>
    <w:p w14:paraId="09AFEB39" w14:textId="77777777" w:rsidR="002411D8" w:rsidRDefault="002411D8">
      <w:pPr>
        <w:spacing w:line="200" w:lineRule="exact"/>
        <w:rPr>
          <w:sz w:val="20"/>
          <w:szCs w:val="20"/>
        </w:rPr>
      </w:pPr>
    </w:p>
    <w:p w14:paraId="3CDFB29D" w14:textId="77777777" w:rsidR="002411D8" w:rsidRDefault="002411D8">
      <w:pPr>
        <w:spacing w:line="200" w:lineRule="exact"/>
        <w:rPr>
          <w:sz w:val="20"/>
          <w:szCs w:val="20"/>
        </w:rPr>
      </w:pPr>
    </w:p>
    <w:p w14:paraId="6CD400C2" w14:textId="77777777" w:rsidR="002411D8" w:rsidRDefault="002411D8">
      <w:pPr>
        <w:spacing w:line="200" w:lineRule="exact"/>
        <w:rPr>
          <w:sz w:val="20"/>
          <w:szCs w:val="20"/>
        </w:rPr>
      </w:pPr>
    </w:p>
    <w:p w14:paraId="1C2DF682" w14:textId="77777777" w:rsidR="002411D8" w:rsidRDefault="00E92DE7">
      <w:pPr>
        <w:spacing w:before="52"/>
        <w:ind w:right="19"/>
        <w:jc w:val="center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/>
          <w:b/>
          <w:spacing w:val="8"/>
          <w:sz w:val="24"/>
        </w:rPr>
        <w:t>A</w:t>
      </w:r>
      <w:r>
        <w:rPr>
          <w:rFonts w:ascii="Times New Roman"/>
          <w:b/>
          <w:spacing w:val="8"/>
          <w:sz w:val="19"/>
        </w:rPr>
        <w:t>BSTRACT</w:t>
      </w:r>
    </w:p>
    <w:p w14:paraId="2A569F96" w14:textId="03E0379D" w:rsidR="002411D8" w:rsidRDefault="00E92DE7">
      <w:pPr>
        <w:pStyle w:val="a3"/>
        <w:spacing w:before="101" w:line="218" w:lineRule="exact"/>
        <w:ind w:left="837" w:right="850"/>
        <w:jc w:val="both"/>
      </w:pPr>
      <w:r>
        <w:t>In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rPr>
          <w:spacing w:val="-1"/>
        </w:rPr>
        <w:t>work,</w:t>
      </w:r>
      <w:r>
        <w:rPr>
          <w:spacing w:val="-5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present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2"/>
        </w:rPr>
        <w:t>new</w:t>
      </w:r>
      <w:r>
        <w:rPr>
          <w:spacing w:val="-6"/>
        </w:rPr>
        <w:t xml:space="preserve"> </w:t>
      </w:r>
      <w:r>
        <w:t>unsupervised</w:t>
      </w:r>
      <w:r>
        <w:rPr>
          <w:spacing w:val="-5"/>
        </w:rPr>
        <w:t xml:space="preserve"> </w:t>
      </w:r>
      <w:r>
        <w:t>approach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ins w:id="0" w:author="Rene Okech" w:date="2021-03-26T14:14:00Z">
        <w:r w:rsidR="0072263D">
          <w:rPr>
            <w:spacing w:val="-5"/>
          </w:rPr>
          <w:t xml:space="preserve">predicting </w:t>
        </w:r>
      </w:ins>
      <w:r>
        <w:t>cross-project</w:t>
      </w:r>
      <w:r>
        <w:rPr>
          <w:spacing w:val="-6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defect</w:t>
      </w:r>
      <w:ins w:id="1" w:author="Rene Okech" w:date="2021-03-26T14:14:00Z">
        <w:r w:rsidR="0072263D">
          <w:t>s</w:t>
        </w:r>
      </w:ins>
      <w:del w:id="2" w:author="Rene Okech" w:date="2021-03-26T14:14:00Z">
        <w:r w:rsidDel="0072263D">
          <w:rPr>
            <w:spacing w:val="-6"/>
          </w:rPr>
          <w:delText xml:space="preserve"> </w:delText>
        </w:r>
        <w:r w:rsidDel="0072263D">
          <w:delText>prediction</w:delText>
        </w:r>
      </w:del>
      <w:r>
        <w:t>.</w:t>
      </w:r>
      <w:r>
        <w:rPr>
          <w:spacing w:val="6"/>
        </w:rPr>
        <w:t xml:space="preserve"> </w:t>
      </w:r>
      <w:del w:id="3" w:author="Rene Okech" w:date="2021-03-26T14:20:00Z">
        <w:r w:rsidDel="0072263D">
          <w:delText>The</w:delText>
        </w:r>
        <w:r w:rsidDel="0072263D">
          <w:rPr>
            <w:spacing w:val="24"/>
            <w:w w:val="99"/>
          </w:rPr>
          <w:delText xml:space="preserve"> </w:delText>
        </w:r>
      </w:del>
      <w:ins w:id="4" w:author="Rene Okech" w:date="2021-03-26T14:20:00Z">
        <w:r w:rsidR="0072263D">
          <w:t>C</w:t>
        </w:r>
      </w:ins>
      <w:del w:id="5" w:author="Rene Okech" w:date="2021-03-26T14:20:00Z">
        <w:r w:rsidDel="0072263D">
          <w:delText>c</w:delText>
        </w:r>
      </w:del>
      <w:r>
        <w:t>ode</w:t>
      </w:r>
      <w:r>
        <w:rPr>
          <w:spacing w:val="-6"/>
        </w:rPr>
        <w:t xml:space="preserve"> </w:t>
      </w:r>
      <w:r>
        <w:t>defect</w:t>
      </w:r>
      <w:r>
        <w:rPr>
          <w:spacing w:val="-6"/>
        </w:rPr>
        <w:t xml:space="preserve"> </w:t>
      </w:r>
      <w:r>
        <w:t>prediction</w:t>
      </w:r>
      <w:r>
        <w:rPr>
          <w:spacing w:val="-6"/>
        </w:rPr>
        <w:t xml:space="preserve"> </w:t>
      </w:r>
      <w:commentRangeStart w:id="6"/>
      <w:del w:id="7" w:author="Rene Okech" w:date="2021-03-26T14:20:00Z">
        <w:r w:rsidDel="0072263D">
          <w:delText>problem</w:delText>
        </w:r>
        <w:r w:rsidDel="0072263D">
          <w:rPr>
            <w:spacing w:val="-5"/>
          </w:rPr>
          <w:delText xml:space="preserve"> </w:delText>
        </w:r>
      </w:del>
      <w:commentRangeEnd w:id="6"/>
      <w:r w:rsidR="0072263D">
        <w:rPr>
          <w:rStyle w:val="a8"/>
          <w:rFonts w:asciiTheme="minorHAnsi" w:eastAsiaTheme="minorEastAsia" w:hAnsiTheme="minorHAnsi"/>
        </w:rPr>
        <w:commentReference w:id="6"/>
      </w:r>
      <w:r>
        <w:t>is</w:t>
      </w:r>
      <w:r>
        <w:rPr>
          <w:spacing w:val="-6"/>
        </w:rPr>
        <w:t xml:space="preserve"> </w:t>
      </w:r>
      <w:r>
        <w:t>formulated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anomaly</w:t>
      </w:r>
      <w:r>
        <w:rPr>
          <w:spacing w:val="-6"/>
        </w:rPr>
        <w:t xml:space="preserve"> </w:t>
      </w:r>
      <w:r>
        <w:t>detection</w:t>
      </w:r>
      <w:r>
        <w:rPr>
          <w:spacing w:val="-5"/>
        </w:rPr>
        <w:t xml:space="preserve"> </w:t>
      </w:r>
      <w:r>
        <w:t>problem.</w:t>
      </w:r>
      <w:r>
        <w:rPr>
          <w:spacing w:val="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our</w:t>
      </w:r>
      <w:r>
        <w:rPr>
          <w:spacing w:val="-6"/>
        </w:rPr>
        <w:t xml:space="preserve"> </w:t>
      </w:r>
      <w:r>
        <w:t>approach</w:t>
      </w:r>
      <w:ins w:id="8" w:author="Rene Okech" w:date="2021-03-26T14:19:00Z">
        <w:r w:rsidR="0072263D">
          <w:t>,</w:t>
        </w:r>
      </w:ins>
      <w:r>
        <w:rPr>
          <w:spacing w:val="-5"/>
        </w:rPr>
        <w:t xml:space="preserve"> </w:t>
      </w:r>
      <w:r>
        <w:t>we</w:t>
      </w:r>
      <w:r>
        <w:rPr>
          <w:w w:val="99"/>
        </w:rPr>
        <w:t xml:space="preserve"> </w:t>
      </w:r>
      <w:r>
        <w:t>use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implicit</w:t>
      </w:r>
      <w:r>
        <w:rPr>
          <w:spacing w:val="-15"/>
        </w:rPr>
        <w:t xml:space="preserve"> </w:t>
      </w:r>
      <w:r>
        <w:t>semantic</w:t>
      </w:r>
      <w:r>
        <w:rPr>
          <w:spacing w:val="-15"/>
        </w:rPr>
        <w:t xml:space="preserve"> </w:t>
      </w:r>
      <w:r>
        <w:t>representation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source</w:t>
      </w:r>
      <w:r>
        <w:rPr>
          <w:spacing w:val="-15"/>
        </w:rPr>
        <w:t xml:space="preserve"> </w:t>
      </w:r>
      <w:r>
        <w:t>code</w:t>
      </w:r>
      <w:r>
        <w:rPr>
          <w:spacing w:val="-15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proofErr w:type="spellStart"/>
      <w:r>
        <w:rPr>
          <w:spacing w:val="-2"/>
        </w:rPr>
        <w:t>variational</w:t>
      </w:r>
      <w:proofErr w:type="spellEnd"/>
      <w:r>
        <w:rPr>
          <w:spacing w:val="-15"/>
        </w:rPr>
        <w:t xml:space="preserve"> </w:t>
      </w:r>
      <w:proofErr w:type="spellStart"/>
      <w:r>
        <w:t>autoencoder</w:t>
      </w:r>
      <w:proofErr w:type="spellEnd"/>
      <w:r>
        <w:rPr>
          <w:spacing w:val="-15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anomaly</w:t>
      </w:r>
      <w:ins w:id="9" w:author="Rene Okech" w:date="2021-03-26T17:21:00Z">
        <w:r w:rsidR="00D44030">
          <w:rPr>
            <w:spacing w:val="25"/>
            <w:w w:val="97"/>
          </w:rPr>
          <w:t xml:space="preserve"> </w:t>
        </w:r>
      </w:ins>
      <w:del w:id="10" w:author="Rene Okech" w:date="2021-03-26T17:21:00Z">
        <w:r w:rsidDel="00D44030">
          <w:rPr>
            <w:spacing w:val="25"/>
            <w:w w:val="97"/>
          </w:rPr>
          <w:delText xml:space="preserve"> </w:delText>
        </w:r>
      </w:del>
      <w:r>
        <w:t>detection.</w:t>
      </w:r>
      <w:r>
        <w:rPr>
          <w:spacing w:val="11"/>
        </w:rPr>
        <w:t xml:space="preserve"> </w:t>
      </w:r>
      <w:r>
        <w:rPr>
          <w:spacing w:val="-8"/>
        </w:rPr>
        <w:t>To</w:t>
      </w:r>
      <w:r>
        <w:rPr>
          <w:spacing w:val="-1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approach,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implemented</w:t>
      </w:r>
      <w:r>
        <w:rPr>
          <w:spacing w:val="-1"/>
        </w:rPr>
        <w:t xml:space="preserve"> </w:t>
      </w:r>
      <w:r>
        <w:t>model</w:t>
      </w:r>
      <w:r>
        <w:rPr>
          <w:spacing w:val="-1"/>
        </w:rPr>
        <w:t xml:space="preserve"> was </w:t>
      </w:r>
      <w:r>
        <w:t>trained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spacing w:val="-2"/>
        </w:rPr>
        <w:t>evaluated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Py150</w:t>
      </w:r>
      <w:r>
        <w:rPr>
          <w:spacing w:val="-13"/>
        </w:rPr>
        <w:t xml:space="preserve"> </w:t>
      </w:r>
      <w:r>
        <w:t>data</w:t>
      </w:r>
      <w:ins w:id="11" w:author="Rene Okech" w:date="2021-03-26T17:32:00Z">
        <w:r w:rsidR="002A4FAA">
          <w:t xml:space="preserve"> </w:t>
        </w:r>
      </w:ins>
      <w:r>
        <w:t>set.</w:t>
      </w:r>
    </w:p>
    <w:p w14:paraId="58350679" w14:textId="77777777" w:rsidR="002411D8" w:rsidRDefault="00E92DE7">
      <w:pPr>
        <w:pStyle w:val="a3"/>
        <w:spacing w:before="174"/>
        <w:ind w:left="113" w:right="970"/>
        <w:jc w:val="both"/>
      </w:pPr>
      <w:r>
        <w:rPr>
          <w:b/>
          <w:i/>
          <w:spacing w:val="-1"/>
        </w:rPr>
        <w:t>Keywords</w:t>
      </w:r>
      <w:r>
        <w:rPr>
          <w:b/>
          <w:i/>
          <w:spacing w:val="36"/>
        </w:rPr>
        <w:t xml:space="preserve"> </w:t>
      </w:r>
      <w:r>
        <w:t>Defect</w:t>
      </w:r>
      <w:r>
        <w:rPr>
          <w:spacing w:val="-7"/>
        </w:rPr>
        <w:t xml:space="preserve"> </w:t>
      </w:r>
      <w:r>
        <w:t>prediction</w:t>
      </w:r>
      <w:r>
        <w:rPr>
          <w:spacing w:val="-7"/>
        </w:rPr>
        <w:t xml:space="preserve"> </w:t>
      </w:r>
      <w:r>
        <w:rPr>
          <w:rFonts w:ascii="Sitka Subheading" w:hAnsi="Sitka Subheading"/>
          <w:i/>
        </w:rPr>
        <w:t>·</w:t>
      </w:r>
      <w:r>
        <w:rPr>
          <w:rFonts w:ascii="Sitka Subheading" w:hAnsi="Sitka Subheading"/>
          <w:i/>
          <w:spacing w:val="-10"/>
        </w:rPr>
        <w:t xml:space="preserve"> </w:t>
      </w:r>
      <w:r>
        <w:t>Semantic</w:t>
      </w:r>
      <w:r>
        <w:rPr>
          <w:spacing w:val="-7"/>
        </w:rPr>
        <w:t xml:space="preserve"> </w:t>
      </w:r>
      <w:r>
        <w:t>anomaly</w:t>
      </w:r>
      <w:r>
        <w:rPr>
          <w:spacing w:val="-7"/>
        </w:rPr>
        <w:t xml:space="preserve"> </w:t>
      </w:r>
      <w:r>
        <w:t>detection</w:t>
      </w:r>
      <w:r>
        <w:rPr>
          <w:spacing w:val="-8"/>
        </w:rPr>
        <w:t xml:space="preserve"> </w:t>
      </w:r>
      <w:r>
        <w:rPr>
          <w:rFonts w:ascii="Sitka Subheading" w:hAnsi="Sitka Subheading"/>
          <w:i/>
        </w:rPr>
        <w:t>·</w:t>
      </w:r>
      <w:r>
        <w:rPr>
          <w:rFonts w:ascii="Sitka Subheading" w:hAnsi="Sitka Subheading"/>
          <w:i/>
          <w:spacing w:val="-10"/>
        </w:rPr>
        <w:t xml:space="preserve"> </w:t>
      </w:r>
      <w:r>
        <w:t>Code</w:t>
      </w:r>
      <w:r>
        <w:rPr>
          <w:spacing w:val="-7"/>
        </w:rPr>
        <w:t xml:space="preserve"> </w:t>
      </w:r>
      <w:r>
        <w:t>understanding</w:t>
      </w:r>
      <w:r>
        <w:rPr>
          <w:spacing w:val="-7"/>
        </w:rPr>
        <w:t xml:space="preserve"> </w:t>
      </w:r>
      <w:r>
        <w:rPr>
          <w:rFonts w:ascii="Sitka Subheading" w:hAnsi="Sitka Subheading"/>
          <w:i/>
        </w:rPr>
        <w:t>·</w:t>
      </w:r>
      <w:r>
        <w:rPr>
          <w:rFonts w:ascii="Sitka Subheading" w:hAnsi="Sitka Subheading"/>
          <w:i/>
          <w:spacing w:val="-10"/>
        </w:rPr>
        <w:t xml:space="preserve"> </w:t>
      </w:r>
      <w:proofErr w:type="spellStart"/>
      <w:r>
        <w:rPr>
          <w:spacing w:val="-3"/>
        </w:rPr>
        <w:t>Variational</w:t>
      </w:r>
      <w:proofErr w:type="spellEnd"/>
      <w:r>
        <w:rPr>
          <w:spacing w:val="-7"/>
        </w:rPr>
        <w:t xml:space="preserve"> </w:t>
      </w:r>
      <w:proofErr w:type="spellStart"/>
      <w:r>
        <w:rPr>
          <w:spacing w:val="-1"/>
        </w:rPr>
        <w:t>autoencoder</w:t>
      </w:r>
      <w:commentRangeStart w:id="12"/>
      <w:proofErr w:type="spellEnd"/>
      <w:r>
        <w:rPr>
          <w:spacing w:val="-1"/>
        </w:rPr>
        <w:t>.</w:t>
      </w:r>
      <w:commentRangeEnd w:id="12"/>
      <w:r w:rsidR="0072263D">
        <w:rPr>
          <w:rStyle w:val="a8"/>
          <w:rFonts w:asciiTheme="minorHAnsi" w:eastAsiaTheme="minorEastAsia" w:hAnsiTheme="minorHAnsi"/>
        </w:rPr>
        <w:commentReference w:id="12"/>
      </w:r>
    </w:p>
    <w:p w14:paraId="054626A7" w14:textId="77777777" w:rsidR="002411D8" w:rsidRDefault="002411D8">
      <w:pPr>
        <w:spacing w:before="5" w:line="280" w:lineRule="exact"/>
        <w:rPr>
          <w:sz w:val="28"/>
          <w:szCs w:val="28"/>
        </w:rPr>
      </w:pPr>
    </w:p>
    <w:p w14:paraId="6F458E36" w14:textId="77777777" w:rsidR="002411D8" w:rsidRDefault="00E92DE7">
      <w:pPr>
        <w:pStyle w:val="1"/>
        <w:numPr>
          <w:ilvl w:val="0"/>
          <w:numId w:val="4"/>
        </w:numPr>
        <w:tabs>
          <w:tab w:val="left" w:pos="478"/>
        </w:tabs>
        <w:ind w:right="7843"/>
        <w:jc w:val="both"/>
        <w:rPr>
          <w:b w:val="0"/>
          <w:bCs w:val="0"/>
        </w:rPr>
      </w:pPr>
      <w:bookmarkStart w:id="13" w:name="Introduction"/>
      <w:bookmarkEnd w:id="13"/>
      <w:r>
        <w:rPr>
          <w:spacing w:val="-1"/>
          <w:w w:val="95"/>
        </w:rPr>
        <w:t>Introduction</w:t>
      </w:r>
    </w:p>
    <w:p w14:paraId="5A6D9AA3" w14:textId="77777777" w:rsidR="002411D8" w:rsidRDefault="002411D8">
      <w:pPr>
        <w:spacing w:before="6" w:line="230" w:lineRule="exact"/>
        <w:rPr>
          <w:sz w:val="23"/>
          <w:szCs w:val="23"/>
        </w:rPr>
      </w:pPr>
    </w:p>
    <w:p w14:paraId="39D24425" w14:textId="77777777" w:rsidR="002411D8" w:rsidRDefault="002247D6">
      <w:pPr>
        <w:pStyle w:val="a3"/>
        <w:spacing w:line="218" w:lineRule="exact"/>
        <w:ind w:right="140"/>
        <w:jc w:val="both"/>
      </w:pPr>
      <w:ins w:id="14" w:author="Rene Okech" w:date="2021-03-26T14:27:00Z">
        <w:r>
          <w:rPr>
            <w:spacing w:val="-3"/>
          </w:rPr>
          <w:t xml:space="preserve">Let us </w:t>
        </w:r>
      </w:ins>
      <w:del w:id="15" w:author="Rene Okech" w:date="2021-03-26T14:26:00Z">
        <w:r w:rsidR="00E92DE7" w:rsidDel="0072263D">
          <w:rPr>
            <w:spacing w:val="-3"/>
          </w:rPr>
          <w:delText>Let’s</w:delText>
        </w:r>
        <w:r w:rsidR="00E92DE7" w:rsidDel="0072263D">
          <w:rPr>
            <w:spacing w:val="10"/>
          </w:rPr>
          <w:delText xml:space="preserve"> </w:delText>
        </w:r>
        <w:r w:rsidR="00E92DE7" w:rsidDel="0072263D">
          <w:delText>say</w:delText>
        </w:r>
        <w:r w:rsidR="00E92DE7" w:rsidDel="0072263D">
          <w:rPr>
            <w:spacing w:val="10"/>
          </w:rPr>
          <w:delText xml:space="preserve"> </w:delText>
        </w:r>
        <w:r w:rsidR="00E92DE7" w:rsidDel="0072263D">
          <w:delText>that</w:delText>
        </w:r>
      </w:del>
      <w:ins w:id="16" w:author="Rene Okech" w:date="2021-03-26T14:27:00Z">
        <w:r>
          <w:rPr>
            <w:spacing w:val="-3"/>
          </w:rPr>
          <w:t>a</w:t>
        </w:r>
      </w:ins>
      <w:ins w:id="17" w:author="Rene Okech" w:date="2021-03-26T14:26:00Z">
        <w:r w:rsidR="0072263D">
          <w:rPr>
            <w:spacing w:val="-3"/>
          </w:rPr>
          <w:t>ssum</w:t>
        </w:r>
      </w:ins>
      <w:ins w:id="18" w:author="Rene Okech" w:date="2021-03-26T14:27:00Z">
        <w:r>
          <w:rPr>
            <w:spacing w:val="-3"/>
          </w:rPr>
          <w:t>e that</w:t>
        </w:r>
      </w:ins>
      <w:r w:rsidR="00E92DE7">
        <w:rPr>
          <w:spacing w:val="11"/>
        </w:rPr>
        <w:t xml:space="preserve"> </w:t>
      </w:r>
      <w:r w:rsidR="00E92DE7">
        <w:t>an</w:t>
      </w:r>
      <w:r w:rsidR="00E92DE7">
        <w:rPr>
          <w:spacing w:val="10"/>
        </w:rPr>
        <w:t xml:space="preserve"> </w:t>
      </w:r>
      <w:r w:rsidR="00E92DE7">
        <w:rPr>
          <w:rFonts w:cs="Times New Roman"/>
          <w:i/>
        </w:rPr>
        <w:t>abnormal</w:t>
      </w:r>
      <w:r w:rsidR="00E92DE7">
        <w:rPr>
          <w:rFonts w:cs="Times New Roman"/>
          <w:i/>
          <w:spacing w:val="10"/>
        </w:rPr>
        <w:t xml:space="preserve"> </w:t>
      </w:r>
      <w:r w:rsidR="00E92DE7">
        <w:rPr>
          <w:spacing w:val="-1"/>
        </w:rPr>
        <w:t>behavior</w:t>
      </w:r>
      <w:r w:rsidR="00E92DE7">
        <w:rPr>
          <w:spacing w:val="11"/>
        </w:rPr>
        <w:t xml:space="preserve"> </w:t>
      </w:r>
      <w:del w:id="19" w:author="Rene Okech" w:date="2021-03-26T14:28:00Z">
        <w:r w:rsidR="00E92DE7" w:rsidDel="002247D6">
          <w:delText>of</w:delText>
        </w:r>
        <w:r w:rsidR="00E92DE7" w:rsidDel="002247D6">
          <w:rPr>
            <w:spacing w:val="10"/>
          </w:rPr>
          <w:delText xml:space="preserve"> </w:delText>
        </w:r>
        <w:r w:rsidR="00E92DE7" w:rsidDel="002247D6">
          <w:delText>a</w:delText>
        </w:r>
        <w:r w:rsidR="00E92DE7" w:rsidDel="002247D6">
          <w:rPr>
            <w:spacing w:val="11"/>
          </w:rPr>
          <w:delText xml:space="preserve"> </w:delText>
        </w:r>
        <w:r w:rsidR="00E92DE7" w:rsidDel="002247D6">
          <w:delText>program</w:delText>
        </w:r>
        <w:r w:rsidR="00E92DE7" w:rsidDel="002247D6">
          <w:rPr>
            <w:spacing w:val="10"/>
          </w:rPr>
          <w:delText xml:space="preserve"> </w:delText>
        </w:r>
      </w:del>
      <w:r w:rsidR="00E92DE7">
        <w:t>is</w:t>
      </w:r>
      <w:r w:rsidR="00E92DE7">
        <w:rPr>
          <w:spacing w:val="10"/>
        </w:rPr>
        <w:t xml:space="preserve"> </w:t>
      </w:r>
      <w:del w:id="20" w:author="Rene Okech" w:date="2021-03-26T14:33:00Z">
        <w:r w:rsidR="00E92DE7" w:rsidDel="002247D6">
          <w:delText>a</w:delText>
        </w:r>
        <w:r w:rsidR="00E92DE7" w:rsidDel="002247D6">
          <w:rPr>
            <w:spacing w:val="11"/>
          </w:rPr>
          <w:delText xml:space="preserve"> </w:delText>
        </w:r>
        <w:r w:rsidR="00E92DE7" w:rsidDel="002247D6">
          <w:delText>state</w:delText>
        </w:r>
        <w:r w:rsidR="00E92DE7" w:rsidDel="002247D6">
          <w:rPr>
            <w:spacing w:val="10"/>
          </w:rPr>
          <w:delText xml:space="preserve"> </w:delText>
        </w:r>
        <w:r w:rsidR="00E92DE7" w:rsidDel="002247D6">
          <w:delText>of</w:delText>
        </w:r>
        <w:r w:rsidR="00E92DE7" w:rsidDel="002247D6">
          <w:rPr>
            <w:spacing w:val="11"/>
          </w:rPr>
          <w:delText xml:space="preserve"> </w:delText>
        </w:r>
      </w:del>
      <w:r w:rsidR="00E92DE7">
        <w:t>a</w:t>
      </w:r>
      <w:r w:rsidR="00E92DE7">
        <w:rPr>
          <w:spacing w:val="10"/>
        </w:rPr>
        <w:t xml:space="preserve"> </w:t>
      </w:r>
      <w:r w:rsidR="00E92DE7">
        <w:t>program</w:t>
      </w:r>
      <w:ins w:id="21" w:author="Rene Okech" w:date="2021-03-26T14:32:00Z">
        <w:r>
          <w:t>'s state, which</w:t>
        </w:r>
      </w:ins>
      <w:r w:rsidR="00E92DE7">
        <w:rPr>
          <w:spacing w:val="10"/>
        </w:rPr>
        <w:t xml:space="preserve"> </w:t>
      </w:r>
      <w:del w:id="22" w:author="Rene Okech" w:date="2021-03-26T14:33:00Z">
        <w:r w:rsidR="00E92DE7" w:rsidDel="002247D6">
          <w:delText>that</w:delText>
        </w:r>
        <w:r w:rsidR="00E92DE7" w:rsidDel="002247D6">
          <w:rPr>
            <w:spacing w:val="11"/>
          </w:rPr>
          <w:delText xml:space="preserve"> </w:delText>
        </w:r>
      </w:del>
      <w:r w:rsidR="00E92DE7">
        <w:t>is</w:t>
      </w:r>
      <w:r w:rsidR="00E92DE7">
        <w:rPr>
          <w:spacing w:val="10"/>
        </w:rPr>
        <w:t xml:space="preserve"> </w:t>
      </w:r>
      <w:r w:rsidR="00E92DE7">
        <w:rPr>
          <w:rFonts w:cs="Times New Roman"/>
          <w:i/>
        </w:rPr>
        <w:t>not</w:t>
      </w:r>
      <w:r w:rsidR="00E92DE7">
        <w:rPr>
          <w:rFonts w:cs="Times New Roman"/>
          <w:i/>
          <w:spacing w:val="11"/>
        </w:rPr>
        <w:t xml:space="preserve"> </w:t>
      </w:r>
      <w:r w:rsidR="00E92DE7">
        <w:rPr>
          <w:spacing w:val="-2"/>
        </w:rPr>
        <w:t>derived</w:t>
      </w:r>
      <w:r w:rsidR="00E92DE7">
        <w:rPr>
          <w:spacing w:val="10"/>
        </w:rPr>
        <w:t xml:space="preserve"> </w:t>
      </w:r>
      <w:r w:rsidR="00E92DE7">
        <w:t>from</w:t>
      </w:r>
      <w:r w:rsidR="00E92DE7">
        <w:rPr>
          <w:spacing w:val="10"/>
        </w:rPr>
        <w:t xml:space="preserve"> </w:t>
      </w:r>
      <w:ins w:id="23" w:author="Rene Okech" w:date="2021-03-26T14:28:00Z">
        <w:r>
          <w:rPr>
            <w:spacing w:val="10"/>
          </w:rPr>
          <w:t>the</w:t>
        </w:r>
      </w:ins>
      <w:ins w:id="24" w:author="Rene Okech" w:date="2021-03-26T14:33:00Z">
        <w:r>
          <w:rPr>
            <w:spacing w:val="10"/>
          </w:rPr>
          <w:t xml:space="preserve"> program's</w:t>
        </w:r>
      </w:ins>
      <w:ins w:id="25" w:author="Rene Okech" w:date="2021-03-26T14:28:00Z">
        <w:r>
          <w:rPr>
            <w:spacing w:val="10"/>
          </w:rPr>
          <w:t xml:space="preserve"> original objective</w:t>
        </w:r>
      </w:ins>
      <w:del w:id="26" w:author="Rene Okech" w:date="2021-03-26T14:28:00Z">
        <w:r w:rsidR="00E92DE7" w:rsidDel="002247D6">
          <w:delText>an</w:delText>
        </w:r>
        <w:r w:rsidR="00E92DE7" w:rsidDel="002247D6">
          <w:rPr>
            <w:spacing w:val="11"/>
          </w:rPr>
          <w:delText xml:space="preserve"> </w:delText>
        </w:r>
        <w:r w:rsidR="00E92DE7" w:rsidDel="002247D6">
          <w:rPr>
            <w:spacing w:val="-1"/>
          </w:rPr>
          <w:delText>objective</w:delText>
        </w:r>
        <w:r w:rsidR="00E92DE7" w:rsidDel="002247D6">
          <w:rPr>
            <w:spacing w:val="10"/>
          </w:rPr>
          <w:delText xml:space="preserve"> </w:delText>
        </w:r>
      </w:del>
      <w:del w:id="27" w:author="Rene Okech" w:date="2021-03-26T14:27:00Z">
        <w:r w:rsidR="00E92DE7" w:rsidDel="002247D6">
          <w:rPr>
            <w:spacing w:val="-1"/>
          </w:rPr>
          <w:delText>this</w:delText>
        </w:r>
        <w:r w:rsidR="00E92DE7" w:rsidDel="002247D6">
          <w:rPr>
            <w:spacing w:val="31"/>
            <w:w w:val="101"/>
          </w:rPr>
          <w:delText xml:space="preserve"> </w:delText>
        </w:r>
      </w:del>
      <w:del w:id="28" w:author="Rene Okech" w:date="2021-03-26T14:28:00Z">
        <w:r w:rsidR="00E92DE7" w:rsidDel="002247D6">
          <w:delText>program</w:delText>
        </w:r>
        <w:r w:rsidR="00E92DE7" w:rsidDel="002247D6">
          <w:rPr>
            <w:spacing w:val="-13"/>
          </w:rPr>
          <w:delText xml:space="preserve"> </w:delText>
        </w:r>
        <w:r w:rsidR="00E92DE7" w:rsidDel="002247D6">
          <w:rPr>
            <w:spacing w:val="-2"/>
          </w:rPr>
          <w:delText>was</w:delText>
        </w:r>
        <w:r w:rsidR="00E92DE7" w:rsidDel="002247D6">
          <w:rPr>
            <w:spacing w:val="-12"/>
          </w:rPr>
          <w:delText xml:space="preserve"> </w:delText>
        </w:r>
        <w:r w:rsidR="00E92DE7" w:rsidDel="002247D6">
          <w:delText>originally</w:delText>
        </w:r>
        <w:r w:rsidR="00E92DE7" w:rsidDel="002247D6">
          <w:rPr>
            <w:spacing w:val="-13"/>
          </w:rPr>
          <w:delText xml:space="preserve"> </w:delText>
        </w:r>
        <w:r w:rsidR="00E92DE7" w:rsidDel="002247D6">
          <w:rPr>
            <w:rFonts w:cs="Times New Roman"/>
            <w:i/>
          </w:rPr>
          <w:delText>intended</w:delText>
        </w:r>
        <w:r w:rsidR="00E92DE7" w:rsidDel="002247D6">
          <w:rPr>
            <w:rFonts w:cs="Times New Roman"/>
            <w:i/>
            <w:spacing w:val="-12"/>
          </w:rPr>
          <w:delText xml:space="preserve"> </w:delText>
        </w:r>
        <w:r w:rsidR="00E92DE7" w:rsidDel="002247D6">
          <w:rPr>
            <w:rFonts w:cs="Times New Roman"/>
            <w:i/>
            <w:spacing w:val="-2"/>
          </w:rPr>
          <w:delText>for</w:delText>
        </w:r>
      </w:del>
      <w:r w:rsidR="00E92DE7">
        <w:rPr>
          <w:spacing w:val="-2"/>
        </w:rPr>
        <w:t xml:space="preserve">. </w:t>
      </w:r>
      <w:r w:rsidR="00E92DE7">
        <w:t>In</w:t>
      </w:r>
      <w:r w:rsidR="00E92DE7">
        <w:rPr>
          <w:spacing w:val="-12"/>
        </w:rPr>
        <w:t xml:space="preserve"> </w:t>
      </w:r>
      <w:r w:rsidR="00E92DE7">
        <w:t>other</w:t>
      </w:r>
      <w:r w:rsidR="00E92DE7">
        <w:rPr>
          <w:spacing w:val="-13"/>
        </w:rPr>
        <w:t xml:space="preserve"> </w:t>
      </w:r>
      <w:r w:rsidR="00E92DE7">
        <w:rPr>
          <w:spacing w:val="-2"/>
        </w:rPr>
        <w:t>words,</w:t>
      </w:r>
      <w:r w:rsidR="00E92DE7">
        <w:rPr>
          <w:spacing w:val="-13"/>
        </w:rPr>
        <w:t xml:space="preserve"> </w:t>
      </w:r>
      <w:del w:id="29" w:author="Rene Okech" w:date="2021-03-26T14:33:00Z">
        <w:r w:rsidR="00E92DE7" w:rsidDel="002247D6">
          <w:delText>a</w:delText>
        </w:r>
        <w:r w:rsidR="00E92DE7" w:rsidDel="002247D6">
          <w:rPr>
            <w:spacing w:val="-13"/>
          </w:rPr>
          <w:delText xml:space="preserve"> </w:delText>
        </w:r>
        <w:r w:rsidR="00E92DE7" w:rsidDel="002247D6">
          <w:delText>state</w:delText>
        </w:r>
        <w:r w:rsidR="00E92DE7" w:rsidDel="002247D6">
          <w:rPr>
            <w:spacing w:val="-12"/>
          </w:rPr>
          <w:delText xml:space="preserve"> </w:delText>
        </w:r>
        <w:r w:rsidR="00E92DE7" w:rsidDel="002247D6">
          <w:delText>of</w:delText>
        </w:r>
        <w:r w:rsidR="00E92DE7" w:rsidDel="002247D6">
          <w:rPr>
            <w:spacing w:val="-12"/>
          </w:rPr>
          <w:delText xml:space="preserve"> </w:delText>
        </w:r>
        <w:r w:rsidR="00E92DE7" w:rsidDel="002247D6">
          <w:delText>a</w:delText>
        </w:r>
        <w:r w:rsidR="00E92DE7" w:rsidDel="002247D6">
          <w:rPr>
            <w:spacing w:val="-13"/>
          </w:rPr>
          <w:delText xml:space="preserve"> </w:delText>
        </w:r>
        <w:r w:rsidR="00E92DE7" w:rsidDel="002247D6">
          <w:delText>program</w:delText>
        </w:r>
      </w:del>
      <w:ins w:id="30" w:author="Rene Okech" w:date="2021-03-26T14:33:00Z">
        <w:r>
          <w:t>the state</w:t>
        </w:r>
      </w:ins>
      <w:r w:rsidR="00E92DE7">
        <w:rPr>
          <w:spacing w:val="-12"/>
        </w:rPr>
        <w:t xml:space="preserve"> </w:t>
      </w:r>
      <w:r w:rsidR="00E92DE7">
        <w:t>is</w:t>
      </w:r>
      <w:r w:rsidR="00E92DE7">
        <w:rPr>
          <w:spacing w:val="-12"/>
        </w:rPr>
        <w:t xml:space="preserve"> </w:t>
      </w:r>
      <w:r w:rsidR="00E92DE7">
        <w:t>not</w:t>
      </w:r>
      <w:r w:rsidR="00E92DE7">
        <w:rPr>
          <w:spacing w:val="-13"/>
        </w:rPr>
        <w:t xml:space="preserve"> </w:t>
      </w:r>
      <w:r w:rsidR="00E92DE7">
        <w:t>a</w:t>
      </w:r>
      <w:r w:rsidR="00E92DE7">
        <w:rPr>
          <w:spacing w:val="-13"/>
        </w:rPr>
        <w:t xml:space="preserve"> </w:t>
      </w:r>
      <w:r w:rsidR="00E92DE7">
        <w:t>consequence</w:t>
      </w:r>
      <w:r w:rsidR="00E92DE7">
        <w:rPr>
          <w:spacing w:val="-13"/>
        </w:rPr>
        <w:t xml:space="preserve"> </w:t>
      </w:r>
      <w:r w:rsidR="00E92DE7">
        <w:t>of</w:t>
      </w:r>
      <w:r w:rsidR="00E92DE7">
        <w:rPr>
          <w:spacing w:val="-12"/>
        </w:rPr>
        <w:t xml:space="preserve"> </w:t>
      </w:r>
      <w:ins w:id="31" w:author="Rene Okech" w:date="2021-03-26T14:29:00Z">
        <w:r>
          <w:t>the</w:t>
        </w:r>
      </w:ins>
      <w:del w:id="32" w:author="Rene Okech" w:date="2021-03-26T14:29:00Z">
        <w:r w:rsidR="00E92DE7" w:rsidDel="002247D6">
          <w:delText>an</w:delText>
        </w:r>
      </w:del>
      <w:r w:rsidR="00E92DE7">
        <w:rPr>
          <w:spacing w:val="-12"/>
        </w:rPr>
        <w:t xml:space="preserve"> </w:t>
      </w:r>
      <w:r w:rsidR="00E92DE7">
        <w:rPr>
          <w:spacing w:val="-2"/>
        </w:rPr>
        <w:t>objective</w:t>
      </w:r>
      <w:r w:rsidR="00E92DE7">
        <w:rPr>
          <w:spacing w:val="-12"/>
        </w:rPr>
        <w:t xml:space="preserve"> </w:t>
      </w:r>
      <w:r w:rsidR="00E92DE7">
        <w:rPr>
          <w:spacing w:val="-2"/>
        </w:rPr>
        <w:t>for</w:t>
      </w:r>
      <w:r w:rsidR="00E92DE7">
        <w:rPr>
          <w:spacing w:val="-13"/>
        </w:rPr>
        <w:t xml:space="preserve"> </w:t>
      </w:r>
      <w:r w:rsidR="00E92DE7">
        <w:t>which</w:t>
      </w:r>
      <w:r w:rsidR="00E92DE7">
        <w:rPr>
          <w:spacing w:val="30"/>
          <w:w w:val="97"/>
        </w:rPr>
        <w:t xml:space="preserve"> </w:t>
      </w:r>
      <w:r w:rsidR="00E92DE7">
        <w:t>the</w:t>
      </w:r>
      <w:r w:rsidR="00E92DE7">
        <w:rPr>
          <w:spacing w:val="-7"/>
        </w:rPr>
        <w:t xml:space="preserve"> </w:t>
      </w:r>
      <w:r w:rsidR="00E92DE7">
        <w:t>program</w:t>
      </w:r>
      <w:r w:rsidR="00E92DE7">
        <w:rPr>
          <w:spacing w:val="-6"/>
        </w:rPr>
        <w:t xml:space="preserve"> </w:t>
      </w:r>
      <w:r w:rsidR="00E92DE7">
        <w:rPr>
          <w:spacing w:val="-1"/>
        </w:rPr>
        <w:t>was</w:t>
      </w:r>
      <w:r w:rsidR="00E92DE7">
        <w:rPr>
          <w:spacing w:val="-7"/>
        </w:rPr>
        <w:t xml:space="preserve"> </w:t>
      </w:r>
      <w:r w:rsidR="00E92DE7">
        <w:rPr>
          <w:spacing w:val="-1"/>
        </w:rPr>
        <w:t>developed.</w:t>
      </w:r>
      <w:r w:rsidR="00E92DE7">
        <w:rPr>
          <w:spacing w:val="4"/>
        </w:rPr>
        <w:t xml:space="preserve"> </w:t>
      </w:r>
      <w:r w:rsidR="00E92DE7">
        <w:t>Th</w:t>
      </w:r>
      <w:ins w:id="33" w:author="Rene Okech" w:date="2021-03-26T14:36:00Z">
        <w:r>
          <w:t>e reasons this may happen include the following:</w:t>
        </w:r>
      </w:ins>
      <w:del w:id="34" w:author="Rene Okech" w:date="2021-03-26T14:36:00Z">
        <w:r w:rsidR="00E92DE7" w:rsidDel="002247D6">
          <w:delText>is</w:delText>
        </w:r>
        <w:r w:rsidR="00E92DE7" w:rsidDel="002247D6">
          <w:rPr>
            <w:spacing w:val="-6"/>
          </w:rPr>
          <w:delText xml:space="preserve"> </w:delText>
        </w:r>
      </w:del>
      <w:del w:id="35" w:author="Rene Okech" w:date="2021-03-26T14:31:00Z">
        <w:r w:rsidR="00E92DE7" w:rsidDel="002247D6">
          <w:delText>could</w:delText>
        </w:r>
        <w:r w:rsidR="00E92DE7" w:rsidDel="002247D6">
          <w:rPr>
            <w:spacing w:val="-7"/>
          </w:rPr>
          <w:delText xml:space="preserve"> </w:delText>
        </w:r>
        <w:r w:rsidR="00E92DE7" w:rsidDel="002247D6">
          <w:rPr>
            <w:spacing w:val="-2"/>
          </w:rPr>
          <w:delText>have</w:delText>
        </w:r>
        <w:r w:rsidR="00E92DE7" w:rsidDel="002247D6">
          <w:rPr>
            <w:spacing w:val="-6"/>
          </w:rPr>
          <w:delText xml:space="preserve"> </w:delText>
        </w:r>
        <w:r w:rsidR="00E92DE7" w:rsidDel="002247D6">
          <w:delText>happened</w:delText>
        </w:r>
        <w:r w:rsidR="00E92DE7" w:rsidDel="002247D6">
          <w:rPr>
            <w:spacing w:val="-7"/>
          </w:rPr>
          <w:delText xml:space="preserve"> </w:delText>
        </w:r>
        <w:r w:rsidR="00E92DE7" w:rsidDel="002247D6">
          <w:delText>for</w:delText>
        </w:r>
        <w:r w:rsidR="00E92DE7" w:rsidDel="002247D6">
          <w:rPr>
            <w:spacing w:val="-6"/>
          </w:rPr>
          <w:delText xml:space="preserve"> </w:delText>
        </w:r>
        <w:r w:rsidR="00E92DE7" w:rsidDel="002247D6">
          <w:rPr>
            <w:spacing w:val="-1"/>
          </w:rPr>
          <w:delText>different</w:delText>
        </w:r>
        <w:r w:rsidR="00E92DE7" w:rsidDel="002247D6">
          <w:rPr>
            <w:spacing w:val="-7"/>
          </w:rPr>
          <w:delText xml:space="preserve"> </w:delText>
        </w:r>
        <w:r w:rsidR="00E92DE7" w:rsidDel="002247D6">
          <w:delText>reasons</w:delText>
        </w:r>
      </w:del>
      <w:del w:id="36" w:author="Rene Okech" w:date="2021-03-26T14:36:00Z">
        <w:r w:rsidR="00E92DE7" w:rsidDel="002247D6">
          <w:delText>:</w:delText>
        </w:r>
      </w:del>
    </w:p>
    <w:p w14:paraId="528D0C9E" w14:textId="77777777" w:rsidR="002411D8" w:rsidRDefault="002247D6">
      <w:pPr>
        <w:pStyle w:val="a3"/>
        <w:numPr>
          <w:ilvl w:val="1"/>
          <w:numId w:val="4"/>
        </w:numPr>
        <w:tabs>
          <w:tab w:val="left" w:pos="837"/>
        </w:tabs>
        <w:spacing w:before="134"/>
      </w:pPr>
      <w:ins w:id="37" w:author="Rene Okech" w:date="2021-03-26T14:33:00Z">
        <w:r>
          <w:t>T</w:t>
        </w:r>
      </w:ins>
      <w:del w:id="38" w:author="Rene Okech" w:date="2021-03-26T14:33:00Z">
        <w:r w:rsidR="00E92DE7" w:rsidDel="002247D6">
          <w:delText>t</w:delText>
        </w:r>
      </w:del>
      <w:r w:rsidR="00E92DE7">
        <w:t>he</w:t>
      </w:r>
      <w:r w:rsidR="00E92DE7">
        <w:rPr>
          <w:spacing w:val="-6"/>
        </w:rPr>
        <w:t xml:space="preserve"> </w:t>
      </w:r>
      <w:r w:rsidR="00E92DE7">
        <w:t>program</w:t>
      </w:r>
      <w:r w:rsidR="00E92DE7">
        <w:rPr>
          <w:spacing w:val="-6"/>
        </w:rPr>
        <w:t xml:space="preserve"> </w:t>
      </w:r>
      <w:r w:rsidR="00E92DE7">
        <w:t>code</w:t>
      </w:r>
      <w:r w:rsidR="00E92DE7">
        <w:rPr>
          <w:spacing w:val="-6"/>
        </w:rPr>
        <w:t xml:space="preserve"> </w:t>
      </w:r>
      <w:r w:rsidR="00E92DE7">
        <w:t>does</w:t>
      </w:r>
      <w:r w:rsidR="00E92DE7">
        <w:rPr>
          <w:spacing w:val="-5"/>
        </w:rPr>
        <w:t xml:space="preserve"> </w:t>
      </w:r>
      <w:r w:rsidR="00E92DE7">
        <w:t>not</w:t>
      </w:r>
      <w:r w:rsidR="00E92DE7">
        <w:rPr>
          <w:spacing w:val="-6"/>
        </w:rPr>
        <w:t xml:space="preserve"> </w:t>
      </w:r>
      <w:r w:rsidR="00E92DE7">
        <w:t>match</w:t>
      </w:r>
      <w:r w:rsidR="00E92DE7">
        <w:rPr>
          <w:spacing w:val="-6"/>
        </w:rPr>
        <w:t xml:space="preserve"> </w:t>
      </w:r>
      <w:del w:id="39" w:author="Rene Okech" w:date="2021-03-26T14:32:00Z">
        <w:r w:rsidR="00E92DE7" w:rsidDel="002247D6">
          <w:delText>with</w:delText>
        </w:r>
        <w:r w:rsidR="00E92DE7" w:rsidDel="002247D6">
          <w:rPr>
            <w:spacing w:val="-6"/>
          </w:rPr>
          <w:delText xml:space="preserve"> </w:delText>
        </w:r>
      </w:del>
      <w:r w:rsidR="00E92DE7">
        <w:t>the</w:t>
      </w:r>
      <w:r w:rsidR="00E92DE7">
        <w:rPr>
          <w:spacing w:val="-5"/>
        </w:rPr>
        <w:t xml:space="preserve"> </w:t>
      </w:r>
      <w:r w:rsidR="00E92DE7">
        <w:rPr>
          <w:spacing w:val="-1"/>
        </w:rPr>
        <w:t>objective</w:t>
      </w:r>
      <w:ins w:id="40" w:author="Rene Okech" w:date="2021-03-26T14:33:00Z">
        <w:r>
          <w:rPr>
            <w:spacing w:val="-1"/>
          </w:rPr>
          <w:t>.</w:t>
        </w:r>
      </w:ins>
      <w:del w:id="41" w:author="Rene Okech" w:date="2021-03-26T14:33:00Z">
        <w:r w:rsidR="00E92DE7" w:rsidDel="002247D6">
          <w:rPr>
            <w:spacing w:val="-1"/>
          </w:rPr>
          <w:delText>;</w:delText>
        </w:r>
      </w:del>
    </w:p>
    <w:p w14:paraId="0829E6B0" w14:textId="77777777" w:rsidR="002411D8" w:rsidRDefault="002247D6">
      <w:pPr>
        <w:pStyle w:val="a3"/>
        <w:numPr>
          <w:ilvl w:val="1"/>
          <w:numId w:val="4"/>
        </w:numPr>
        <w:tabs>
          <w:tab w:val="left" w:pos="837"/>
        </w:tabs>
        <w:spacing w:before="9"/>
      </w:pPr>
      <w:ins w:id="42" w:author="Rene Okech" w:date="2021-03-26T14:34:00Z">
        <w:r>
          <w:t>T</w:t>
        </w:r>
      </w:ins>
      <w:del w:id="43" w:author="Rene Okech" w:date="2021-03-26T14:34:00Z">
        <w:r w:rsidR="00E92DE7" w:rsidDel="002247D6">
          <w:delText>t</w:delText>
        </w:r>
      </w:del>
      <w:r w:rsidR="00E92DE7">
        <w:t>he</w:t>
      </w:r>
      <w:r w:rsidR="00E92DE7">
        <w:rPr>
          <w:spacing w:val="-7"/>
        </w:rPr>
        <w:t xml:space="preserve"> </w:t>
      </w:r>
      <w:r w:rsidR="00E92DE7">
        <w:rPr>
          <w:spacing w:val="-1"/>
        </w:rPr>
        <w:t>execution</w:t>
      </w:r>
      <w:r w:rsidR="00E92DE7">
        <w:rPr>
          <w:spacing w:val="-7"/>
        </w:rPr>
        <w:t xml:space="preserve"> </w:t>
      </w:r>
      <w:r w:rsidR="00E92DE7">
        <w:rPr>
          <w:spacing w:val="-1"/>
        </w:rPr>
        <w:t>environment</w:t>
      </w:r>
      <w:r w:rsidR="00E92DE7">
        <w:rPr>
          <w:spacing w:val="-6"/>
        </w:rPr>
        <w:t xml:space="preserve"> </w:t>
      </w:r>
      <w:r w:rsidR="00E92DE7">
        <w:t>does</w:t>
      </w:r>
      <w:r w:rsidR="00E92DE7">
        <w:rPr>
          <w:spacing w:val="-7"/>
        </w:rPr>
        <w:t xml:space="preserve"> </w:t>
      </w:r>
      <w:r w:rsidR="00E92DE7">
        <w:t>not</w:t>
      </w:r>
      <w:r w:rsidR="00E92DE7">
        <w:rPr>
          <w:spacing w:val="-7"/>
        </w:rPr>
        <w:t xml:space="preserve"> </w:t>
      </w:r>
      <w:r w:rsidR="00E92DE7">
        <w:t>match</w:t>
      </w:r>
      <w:r w:rsidR="00E92DE7">
        <w:rPr>
          <w:spacing w:val="-6"/>
        </w:rPr>
        <w:t xml:space="preserve"> </w:t>
      </w:r>
      <w:del w:id="44" w:author="Rene Okech" w:date="2021-03-26T14:34:00Z">
        <w:r w:rsidR="00E92DE7" w:rsidDel="002247D6">
          <w:delText>with</w:delText>
        </w:r>
        <w:r w:rsidR="00E92DE7" w:rsidDel="002247D6">
          <w:rPr>
            <w:spacing w:val="-7"/>
          </w:rPr>
          <w:delText xml:space="preserve"> </w:delText>
        </w:r>
      </w:del>
      <w:r w:rsidR="00E92DE7">
        <w:t>the</w:t>
      </w:r>
      <w:r w:rsidR="00E92DE7">
        <w:rPr>
          <w:spacing w:val="-7"/>
        </w:rPr>
        <w:t xml:space="preserve"> </w:t>
      </w:r>
      <w:r w:rsidR="00E92DE7">
        <w:rPr>
          <w:spacing w:val="-1"/>
        </w:rPr>
        <w:t>objective</w:t>
      </w:r>
      <w:ins w:id="45" w:author="Rene Okech" w:date="2021-03-26T14:34:00Z">
        <w:r>
          <w:rPr>
            <w:spacing w:val="-1"/>
          </w:rPr>
          <w:t>.</w:t>
        </w:r>
      </w:ins>
      <w:del w:id="46" w:author="Rene Okech" w:date="2021-03-26T14:34:00Z">
        <w:r w:rsidR="00E92DE7" w:rsidDel="002247D6">
          <w:rPr>
            <w:spacing w:val="-1"/>
          </w:rPr>
          <w:delText>;</w:delText>
        </w:r>
      </w:del>
    </w:p>
    <w:p w14:paraId="4A83A6E2" w14:textId="77777777" w:rsidR="002411D8" w:rsidRDefault="002247D6">
      <w:pPr>
        <w:pStyle w:val="a3"/>
        <w:numPr>
          <w:ilvl w:val="1"/>
          <w:numId w:val="4"/>
        </w:numPr>
        <w:tabs>
          <w:tab w:val="left" w:pos="837"/>
        </w:tabs>
        <w:spacing w:before="9"/>
      </w:pPr>
      <w:ins w:id="47" w:author="Rene Okech" w:date="2021-03-26T14:34:00Z">
        <w:r>
          <w:t>T</w:t>
        </w:r>
      </w:ins>
      <w:del w:id="48" w:author="Rene Okech" w:date="2021-03-26T14:34:00Z">
        <w:r w:rsidR="00E92DE7" w:rsidDel="002247D6">
          <w:delText>t</w:delText>
        </w:r>
      </w:del>
      <w:r w:rsidR="00E92DE7">
        <w:t>he</w:t>
      </w:r>
      <w:r w:rsidR="00E92DE7">
        <w:rPr>
          <w:spacing w:val="-5"/>
        </w:rPr>
        <w:t xml:space="preserve"> </w:t>
      </w:r>
      <w:r w:rsidR="00E92DE7">
        <w:t>output</w:t>
      </w:r>
      <w:r w:rsidR="00E92DE7">
        <w:rPr>
          <w:spacing w:val="-5"/>
        </w:rPr>
        <w:t xml:space="preserve"> </w:t>
      </w:r>
      <w:r w:rsidR="00E92DE7">
        <w:t>does</w:t>
      </w:r>
      <w:r w:rsidR="00E92DE7">
        <w:rPr>
          <w:spacing w:val="-5"/>
        </w:rPr>
        <w:t xml:space="preserve"> </w:t>
      </w:r>
      <w:r w:rsidR="00E92DE7">
        <w:t>not</w:t>
      </w:r>
      <w:r w:rsidR="00E92DE7">
        <w:rPr>
          <w:spacing w:val="-5"/>
        </w:rPr>
        <w:t xml:space="preserve"> </w:t>
      </w:r>
      <w:r w:rsidR="00E92DE7">
        <w:t>match</w:t>
      </w:r>
      <w:r w:rsidR="00E92DE7">
        <w:rPr>
          <w:spacing w:val="-5"/>
        </w:rPr>
        <w:t xml:space="preserve"> </w:t>
      </w:r>
      <w:del w:id="49" w:author="Rene Okech" w:date="2021-03-26T14:34:00Z">
        <w:r w:rsidR="00E92DE7" w:rsidDel="002247D6">
          <w:delText>with</w:delText>
        </w:r>
        <w:r w:rsidR="00E92DE7" w:rsidDel="002247D6">
          <w:rPr>
            <w:spacing w:val="-5"/>
          </w:rPr>
          <w:delText xml:space="preserve"> </w:delText>
        </w:r>
      </w:del>
      <w:r w:rsidR="00E92DE7">
        <w:t>the</w:t>
      </w:r>
      <w:r w:rsidR="00E92DE7">
        <w:rPr>
          <w:spacing w:val="-5"/>
        </w:rPr>
        <w:t xml:space="preserve"> </w:t>
      </w:r>
      <w:r w:rsidR="00E92DE7">
        <w:rPr>
          <w:spacing w:val="-1"/>
        </w:rPr>
        <w:t>objective</w:t>
      </w:r>
      <w:ins w:id="50" w:author="Rene Okech" w:date="2021-03-26T14:37:00Z">
        <w:r w:rsidR="00910AE6">
          <w:rPr>
            <w:spacing w:val="-1"/>
          </w:rPr>
          <w:t>.</w:t>
        </w:r>
      </w:ins>
      <w:del w:id="51" w:author="Rene Okech" w:date="2021-03-26T14:36:00Z">
        <w:r w:rsidR="00E92DE7" w:rsidDel="00910AE6">
          <w:rPr>
            <w:spacing w:val="-1"/>
          </w:rPr>
          <w:delText>,</w:delText>
        </w:r>
        <w:r w:rsidR="00E92DE7" w:rsidDel="00910AE6">
          <w:rPr>
            <w:spacing w:val="-5"/>
          </w:rPr>
          <w:delText xml:space="preserve"> </w:delText>
        </w:r>
        <w:commentRangeStart w:id="52"/>
        <w:r w:rsidR="00E92DE7" w:rsidDel="00910AE6">
          <w:delText>and</w:delText>
        </w:r>
        <w:r w:rsidR="00E92DE7" w:rsidDel="00910AE6">
          <w:rPr>
            <w:spacing w:val="-5"/>
          </w:rPr>
          <w:delText xml:space="preserve"> </w:delText>
        </w:r>
        <w:r w:rsidR="00E92DE7" w:rsidDel="00910AE6">
          <w:delText>so</w:delText>
        </w:r>
        <w:r w:rsidR="00E92DE7" w:rsidDel="00910AE6">
          <w:rPr>
            <w:spacing w:val="-5"/>
          </w:rPr>
          <w:delText xml:space="preserve"> </w:delText>
        </w:r>
        <w:r w:rsidR="00E92DE7" w:rsidDel="00910AE6">
          <w:delText>on</w:delText>
        </w:r>
        <w:commentRangeEnd w:id="52"/>
        <w:r w:rsidDel="00910AE6">
          <w:rPr>
            <w:rStyle w:val="a8"/>
            <w:rFonts w:asciiTheme="minorHAnsi" w:eastAsiaTheme="minorEastAsia" w:hAnsiTheme="minorHAnsi"/>
          </w:rPr>
          <w:commentReference w:id="52"/>
        </w:r>
        <w:r w:rsidR="00E92DE7" w:rsidDel="00910AE6">
          <w:delText>.</w:delText>
        </w:r>
      </w:del>
    </w:p>
    <w:p w14:paraId="37A607BD" w14:textId="34FE2133" w:rsidR="002411D8" w:rsidRDefault="00E92DE7">
      <w:pPr>
        <w:pStyle w:val="a3"/>
        <w:spacing w:before="173" w:line="218" w:lineRule="exact"/>
        <w:ind w:right="140"/>
        <w:jc w:val="both"/>
      </w:pPr>
      <w:del w:id="53" w:author="Rene Okech" w:date="2021-03-26T14:41:00Z">
        <w:r w:rsidDel="001E1C68">
          <w:delText>In</w:delText>
        </w:r>
        <w:r w:rsidDel="001E1C68">
          <w:rPr>
            <w:spacing w:val="-11"/>
          </w:rPr>
          <w:delText xml:space="preserve"> </w:delText>
        </w:r>
      </w:del>
      <w:ins w:id="54" w:author="Rene Okech" w:date="2021-03-26T14:41:00Z">
        <w:r w:rsidR="001E1C68">
          <w:t>T</w:t>
        </w:r>
      </w:ins>
      <w:del w:id="55" w:author="Rene Okech" w:date="2021-03-26T14:41:00Z">
        <w:r w:rsidDel="001E1C68">
          <w:delText>t</w:delText>
        </w:r>
      </w:del>
      <w:r>
        <w:t>his</w:t>
      </w:r>
      <w:r>
        <w:rPr>
          <w:spacing w:val="-10"/>
        </w:rPr>
        <w:t xml:space="preserve"> </w:t>
      </w:r>
      <w:r>
        <w:rPr>
          <w:spacing w:val="-2"/>
        </w:rPr>
        <w:t>work</w:t>
      </w:r>
      <w:ins w:id="56" w:author="Rene Okech" w:date="2021-03-26T14:41:00Z">
        <w:r w:rsidR="001E1C68">
          <w:rPr>
            <w:spacing w:val="-2"/>
          </w:rPr>
          <w:t xml:space="preserve"> focuses on </w:t>
        </w:r>
      </w:ins>
      <w:del w:id="57" w:author="Rene Okech" w:date="2021-03-26T14:41:00Z">
        <w:r w:rsidDel="001E1C68">
          <w:rPr>
            <w:spacing w:val="-11"/>
          </w:rPr>
          <w:delText xml:space="preserve"> </w:delText>
        </w:r>
        <w:r w:rsidDel="001E1C68">
          <w:delText>we</w:delText>
        </w:r>
        <w:r w:rsidDel="001E1C68">
          <w:rPr>
            <w:spacing w:val="-10"/>
          </w:rPr>
          <w:delText xml:space="preserve"> </w:delText>
        </w:r>
        <w:r w:rsidDel="001E1C68">
          <w:delText>will</w:delText>
        </w:r>
        <w:r w:rsidDel="001E1C68">
          <w:rPr>
            <w:spacing w:val="-10"/>
          </w:rPr>
          <w:delText xml:space="preserve"> </w:delText>
        </w:r>
        <w:r w:rsidDel="001E1C68">
          <w:delText>be</w:delText>
        </w:r>
        <w:r w:rsidDel="001E1C68">
          <w:rPr>
            <w:spacing w:val="-11"/>
          </w:rPr>
          <w:delText xml:space="preserve"> </w:delText>
        </w:r>
        <w:r w:rsidDel="001E1C68">
          <w:delText>interested</w:delText>
        </w:r>
        <w:r w:rsidDel="001E1C68">
          <w:rPr>
            <w:spacing w:val="-10"/>
          </w:rPr>
          <w:delText xml:space="preserve"> </w:delText>
        </w:r>
        <w:r w:rsidDel="001E1C68">
          <w:delText>in</w:delText>
        </w:r>
        <w:r w:rsidDel="001E1C68">
          <w:rPr>
            <w:spacing w:val="-10"/>
          </w:rPr>
          <w:delText xml:space="preserve"> </w:delText>
        </w:r>
      </w:del>
      <w:r>
        <w:t>the</w:t>
      </w:r>
      <w:r>
        <w:rPr>
          <w:spacing w:val="-11"/>
        </w:rPr>
        <w:t xml:space="preserve"> </w:t>
      </w:r>
      <w:r>
        <w:t>program</w:t>
      </w:r>
      <w:r>
        <w:rPr>
          <w:spacing w:val="-9"/>
        </w:rPr>
        <w:t xml:space="preserve"> </w:t>
      </w:r>
      <w:r>
        <w:t>code. If</w:t>
      </w:r>
      <w:r>
        <w:rPr>
          <w:spacing w:val="-10"/>
        </w:rPr>
        <w:t xml:space="preserve"> </w:t>
      </w:r>
      <w:r>
        <w:t>we</w:t>
      </w:r>
      <w:r>
        <w:rPr>
          <w:spacing w:val="-11"/>
        </w:rPr>
        <w:t xml:space="preserve"> </w:t>
      </w:r>
      <w:r>
        <w:rPr>
          <w:spacing w:val="-2"/>
        </w:rPr>
        <w:t>want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predict</w:t>
      </w:r>
      <w:r>
        <w:rPr>
          <w:spacing w:val="-11"/>
        </w:rPr>
        <w:t xml:space="preserve"> </w:t>
      </w:r>
      <w:r>
        <w:t>a</w:t>
      </w:r>
      <w:ins w:id="58" w:author="Rene Okech" w:date="2021-03-26T14:42:00Z">
        <w:r w:rsidR="001E1C68">
          <w:rPr>
            <w:spacing w:val="-10"/>
          </w:rPr>
          <w:t xml:space="preserve"> program's </w:t>
        </w:r>
      </w:ins>
      <w:del w:id="59" w:author="Rene Okech" w:date="2021-03-26T14:41:00Z">
        <w:r w:rsidDel="001E1C68">
          <w:delText>n</w:delText>
        </w:r>
        <w:r w:rsidDel="001E1C68">
          <w:rPr>
            <w:spacing w:val="-10"/>
          </w:rPr>
          <w:delText xml:space="preserve"> </w:delText>
        </w:r>
      </w:del>
      <w:r>
        <w:t>abnormal</w:t>
      </w:r>
      <w:r>
        <w:rPr>
          <w:spacing w:val="-10"/>
        </w:rPr>
        <w:t xml:space="preserve"> </w:t>
      </w:r>
      <w:r>
        <w:rPr>
          <w:spacing w:val="-2"/>
        </w:rPr>
        <w:t>state</w:t>
      </w:r>
      <w:del w:id="60" w:author="Rene Okech" w:date="2021-03-26T14:42:00Z">
        <w:r w:rsidDel="001E1C68">
          <w:rPr>
            <w:spacing w:val="-9"/>
          </w:rPr>
          <w:delText xml:space="preserve"> </w:delText>
        </w:r>
        <w:r w:rsidDel="001E1C68">
          <w:delText>of</w:delText>
        </w:r>
        <w:r w:rsidDel="001E1C68">
          <w:rPr>
            <w:spacing w:val="-11"/>
          </w:rPr>
          <w:delText xml:space="preserve"> </w:delText>
        </w:r>
        <w:r w:rsidDel="001E1C68">
          <w:delText>the</w:delText>
        </w:r>
        <w:r w:rsidDel="001E1C68">
          <w:rPr>
            <w:spacing w:val="-10"/>
          </w:rPr>
          <w:delText xml:space="preserve"> </w:delText>
        </w:r>
        <w:r w:rsidDel="001E1C68">
          <w:delText>program</w:delText>
        </w:r>
      </w:del>
      <w:r>
        <w:t>,</w:t>
      </w:r>
      <w:r>
        <w:rPr>
          <w:spacing w:val="-10"/>
        </w:rPr>
        <w:t xml:space="preserve"> </w:t>
      </w:r>
      <w:del w:id="61" w:author="Rene Okech" w:date="2021-03-26T14:42:00Z">
        <w:r w:rsidDel="001E1C68">
          <w:delText>then</w:delText>
        </w:r>
        <w:r w:rsidDel="001E1C68">
          <w:rPr>
            <w:spacing w:val="-11"/>
          </w:rPr>
          <w:delText xml:space="preserve"> </w:delText>
        </w:r>
      </w:del>
      <w:r>
        <w:t>we</w:t>
      </w:r>
      <w:ins w:id="62" w:author="Rene Okech" w:date="2021-03-26T14:42:00Z">
        <w:r w:rsidR="001E1C68">
          <w:rPr>
            <w:spacing w:val="28"/>
            <w:w w:val="97"/>
          </w:rPr>
          <w:t xml:space="preserve"> </w:t>
        </w:r>
      </w:ins>
      <w:del w:id="63" w:author="Rene Okech" w:date="2021-03-26T14:42:00Z">
        <w:r w:rsidDel="001E1C68">
          <w:rPr>
            <w:spacing w:val="28"/>
            <w:w w:val="97"/>
          </w:rPr>
          <w:delText xml:space="preserve"> </w:delText>
        </w:r>
        <w:r w:rsidDel="001E1C68">
          <w:delText>should</w:delText>
        </w:r>
        <w:r w:rsidDel="001E1C68">
          <w:rPr>
            <w:spacing w:val="-6"/>
          </w:rPr>
          <w:delText xml:space="preserve"> </w:delText>
        </w:r>
        <w:r w:rsidDel="001E1C68">
          <w:delText>be</w:delText>
        </w:r>
        <w:r w:rsidDel="001E1C68">
          <w:rPr>
            <w:spacing w:val="-5"/>
          </w:rPr>
          <w:delText xml:space="preserve"> </w:delText>
        </w:r>
        <w:r w:rsidDel="001E1C68">
          <w:delText>able</w:delText>
        </w:r>
        <w:r w:rsidDel="001E1C68">
          <w:rPr>
            <w:spacing w:val="-6"/>
          </w:rPr>
          <w:delText xml:space="preserve"> </w:delText>
        </w:r>
        <w:r w:rsidDel="001E1C68">
          <w:delText>to</w:delText>
        </w:r>
        <w:r w:rsidDel="001E1C68">
          <w:rPr>
            <w:spacing w:val="-5"/>
          </w:rPr>
          <w:delText xml:space="preserve"> </w:delText>
        </w:r>
        <w:r w:rsidDel="001E1C68">
          <w:delText>understand</w:delText>
        </w:r>
        <w:r w:rsidDel="001E1C68">
          <w:rPr>
            <w:spacing w:val="-5"/>
          </w:rPr>
          <w:delText xml:space="preserve"> </w:delText>
        </w:r>
        <w:r w:rsidDel="001E1C68">
          <w:delText>that</w:delText>
        </w:r>
      </w:del>
      <w:ins w:id="64" w:author="Rene Okech" w:date="2021-03-26T14:42:00Z">
        <w:r w:rsidR="001E1C68">
          <w:t>need to understand that</w:t>
        </w:r>
      </w:ins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does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correspond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objective.</w:t>
      </w:r>
    </w:p>
    <w:p w14:paraId="7783BD1E" w14:textId="490792C8" w:rsidR="002411D8" w:rsidRDefault="00E92DE7">
      <w:pPr>
        <w:pStyle w:val="a3"/>
        <w:spacing w:before="109" w:line="218" w:lineRule="exact"/>
        <w:ind w:right="139" w:hanging="8"/>
        <w:jc w:val="both"/>
      </w:pPr>
      <w:r>
        <w:t>As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rule,</w:t>
      </w:r>
      <w:r>
        <w:rPr>
          <w:spacing w:val="-8"/>
        </w:rPr>
        <w:t xml:space="preserve"> </w:t>
      </w:r>
      <w:r>
        <w:rPr>
          <w:spacing w:val="-1"/>
        </w:rPr>
        <w:t>objectives</w:t>
      </w:r>
      <w:r>
        <w:rPr>
          <w:spacing w:val="-8"/>
        </w:rPr>
        <w:t xml:space="preserve"> </w:t>
      </w:r>
      <w:r>
        <w:rPr>
          <w:spacing w:val="-1"/>
        </w:rPr>
        <w:t>differ</w:t>
      </w:r>
      <w:r>
        <w:rPr>
          <w:spacing w:val="-8"/>
        </w:rPr>
        <w:t xml:space="preserve"> </w:t>
      </w:r>
      <w:r>
        <w:t>greatly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rPr>
          <w:spacing w:val="-3"/>
        </w:rPr>
        <w:t>other</w:t>
      </w:r>
      <w:ins w:id="65" w:author="Rene Okech" w:date="2021-03-26T14:42:00Z">
        <w:r w:rsidR="001E1C68">
          <w:rPr>
            <w:spacing w:val="-3"/>
          </w:rPr>
          <w:t>; however,</w:t>
        </w:r>
      </w:ins>
      <w:del w:id="66" w:author="Rene Okech" w:date="2021-03-26T14:42:00Z">
        <w:r w:rsidDel="001E1C68">
          <w:rPr>
            <w:spacing w:val="-3"/>
          </w:rPr>
          <w:delText>.</w:delText>
        </w:r>
      </w:del>
      <w:r>
        <w:rPr>
          <w:spacing w:val="3"/>
        </w:rPr>
        <w:t xml:space="preserve"> </w:t>
      </w:r>
      <w:del w:id="67" w:author="Rene Okech" w:date="2021-03-26T14:42:00Z">
        <w:r w:rsidDel="001E1C68">
          <w:delText>But</w:delText>
        </w:r>
        <w:r w:rsidDel="001E1C68">
          <w:rPr>
            <w:spacing w:val="-8"/>
          </w:rPr>
          <w:delText xml:space="preserve"> </w:delText>
        </w:r>
      </w:del>
      <w:ins w:id="68" w:author="Rene Okech" w:date="2021-03-26T14:54:00Z">
        <w:r w:rsidR="004A1E3A">
          <w:t>we can discover simi</w:t>
        </w:r>
      </w:ins>
      <w:ins w:id="69" w:author="Rene Okech" w:date="2021-03-26T14:55:00Z">
        <w:r w:rsidR="004A1E3A">
          <w:t>larities by</w:t>
        </w:r>
      </w:ins>
      <w:ins w:id="70" w:author="Rene Okech" w:date="2021-03-26T14:59:00Z">
        <w:r w:rsidR="004A1E3A">
          <w:t xml:space="preserve"> decomposing them</w:t>
        </w:r>
      </w:ins>
      <w:ins w:id="71" w:author="Rene Okech" w:date="2021-03-26T14:55:00Z">
        <w:r w:rsidR="004A1E3A">
          <w:t xml:space="preserve"> into small tasks</w:t>
        </w:r>
      </w:ins>
      <w:del w:id="72" w:author="Rene Okech" w:date="2021-03-26T14:54:00Z">
        <w:r w:rsidDel="004A1E3A">
          <w:delText>if</w:delText>
        </w:r>
        <w:r w:rsidDel="004A1E3A">
          <w:rPr>
            <w:spacing w:val="-8"/>
          </w:rPr>
          <w:delText xml:space="preserve"> </w:delText>
        </w:r>
        <w:r w:rsidDel="004A1E3A">
          <w:delText>we</w:delText>
        </w:r>
      </w:del>
      <w:del w:id="73" w:author="Rene Okech" w:date="2021-03-26T14:55:00Z">
        <w:r w:rsidDel="004A1E3A">
          <w:rPr>
            <w:spacing w:val="-8"/>
          </w:rPr>
          <w:delText xml:space="preserve"> </w:delText>
        </w:r>
      </w:del>
      <w:del w:id="74" w:author="Rene Okech" w:date="2021-03-26T14:54:00Z">
        <w:r w:rsidDel="004A1E3A">
          <w:delText>decompose</w:delText>
        </w:r>
        <w:r w:rsidDel="004A1E3A">
          <w:rPr>
            <w:spacing w:val="-8"/>
          </w:rPr>
          <w:delText xml:space="preserve"> </w:delText>
        </w:r>
        <w:r w:rsidDel="004A1E3A">
          <w:delText>them</w:delText>
        </w:r>
        <w:r w:rsidDel="004A1E3A">
          <w:rPr>
            <w:spacing w:val="-8"/>
          </w:rPr>
          <w:delText xml:space="preserve"> </w:delText>
        </w:r>
      </w:del>
      <w:del w:id="75" w:author="Rene Okech" w:date="2021-03-26T14:55:00Z">
        <w:r w:rsidDel="004A1E3A">
          <w:delText>into</w:delText>
        </w:r>
        <w:r w:rsidDel="004A1E3A">
          <w:rPr>
            <w:spacing w:val="-8"/>
          </w:rPr>
          <w:delText xml:space="preserve"> </w:delText>
        </w:r>
        <w:r w:rsidDel="004A1E3A">
          <w:delText>small</w:delText>
        </w:r>
        <w:r w:rsidDel="004A1E3A">
          <w:rPr>
            <w:spacing w:val="-8"/>
          </w:rPr>
          <w:delText xml:space="preserve"> </w:delText>
        </w:r>
        <w:r w:rsidDel="004A1E3A">
          <w:delText>tasks,</w:delText>
        </w:r>
        <w:r w:rsidDel="004A1E3A">
          <w:rPr>
            <w:spacing w:val="-8"/>
          </w:rPr>
          <w:delText xml:space="preserve"> </w:delText>
        </w:r>
        <w:r w:rsidDel="004A1E3A">
          <w:delText>then</w:delText>
        </w:r>
        <w:r w:rsidDel="004A1E3A">
          <w:rPr>
            <w:spacing w:val="-8"/>
          </w:rPr>
          <w:delText xml:space="preserve"> </w:delText>
        </w:r>
        <w:r w:rsidDel="004A1E3A">
          <w:delText>it</w:delText>
        </w:r>
        <w:r w:rsidDel="004A1E3A">
          <w:rPr>
            <w:spacing w:val="-7"/>
          </w:rPr>
          <w:delText xml:space="preserve"> </w:delText>
        </w:r>
        <w:r w:rsidDel="004A1E3A">
          <w:delText>will</w:delText>
        </w:r>
        <w:r w:rsidDel="004A1E3A">
          <w:rPr>
            <w:spacing w:val="-8"/>
          </w:rPr>
          <w:delText xml:space="preserve"> </w:delText>
        </w:r>
        <w:r w:rsidDel="004A1E3A">
          <w:delText>be</w:delText>
        </w:r>
        <w:r w:rsidDel="004A1E3A">
          <w:rPr>
            <w:spacing w:val="-8"/>
          </w:rPr>
          <w:delText xml:space="preserve"> </w:delText>
        </w:r>
        <w:r w:rsidDel="004A1E3A">
          <w:delText>easier</w:delText>
        </w:r>
        <w:r w:rsidDel="004A1E3A">
          <w:rPr>
            <w:spacing w:val="-7"/>
          </w:rPr>
          <w:delText xml:space="preserve"> </w:delText>
        </w:r>
        <w:r w:rsidDel="004A1E3A">
          <w:delText>to</w:delText>
        </w:r>
        <w:r w:rsidDel="004A1E3A">
          <w:rPr>
            <w:spacing w:val="23"/>
            <w:w w:val="98"/>
          </w:rPr>
          <w:delText xml:space="preserve"> </w:delText>
        </w:r>
        <w:r w:rsidDel="004A1E3A">
          <w:delText>find</w:delText>
        </w:r>
        <w:r w:rsidDel="004A1E3A">
          <w:rPr>
            <w:spacing w:val="-12"/>
          </w:rPr>
          <w:delText xml:space="preserve"> </w:delText>
        </w:r>
        <w:r w:rsidDel="004A1E3A">
          <w:delText>similar</w:delText>
        </w:r>
        <w:r w:rsidDel="004A1E3A">
          <w:rPr>
            <w:spacing w:val="-11"/>
          </w:rPr>
          <w:delText xml:space="preserve"> </w:delText>
        </w:r>
        <w:r w:rsidDel="004A1E3A">
          <w:delText>ones</w:delText>
        </w:r>
        <w:r w:rsidDel="004A1E3A">
          <w:rPr>
            <w:spacing w:val="-11"/>
          </w:rPr>
          <w:delText xml:space="preserve"> </w:delText>
        </w:r>
        <w:r w:rsidDel="004A1E3A">
          <w:delText>among</w:delText>
        </w:r>
        <w:r w:rsidDel="004A1E3A">
          <w:rPr>
            <w:spacing w:val="-11"/>
          </w:rPr>
          <w:delText xml:space="preserve"> </w:delText>
        </w:r>
        <w:r w:rsidDel="004A1E3A">
          <w:delText>those</w:delText>
        </w:r>
        <w:r w:rsidDel="004A1E3A">
          <w:rPr>
            <w:spacing w:val="-11"/>
          </w:rPr>
          <w:delText xml:space="preserve"> </w:delText>
        </w:r>
        <w:r w:rsidDel="004A1E3A">
          <w:delText>tasks</w:delText>
        </w:r>
      </w:del>
      <w:r>
        <w:t>.</w:t>
      </w:r>
      <w:r>
        <w:rPr>
          <w:spacing w:val="-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finer</w:t>
      </w:r>
      <w:r>
        <w:rPr>
          <w:spacing w:val="-11"/>
        </w:rPr>
        <w:t xml:space="preserve"> </w:t>
      </w:r>
      <w:ins w:id="76" w:author="Rene Okech" w:date="2021-03-26T14:59:00Z">
        <w:r w:rsidR="004A1E3A">
          <w:rPr>
            <w:spacing w:val="-11"/>
          </w:rPr>
          <w:t xml:space="preserve">the </w:t>
        </w:r>
      </w:ins>
      <w:r>
        <w:t>decomposition</w:t>
      </w:r>
      <w:ins w:id="77" w:author="Rene Okech" w:date="2021-03-26T14:59:00Z">
        <w:r w:rsidR="004A1E3A">
          <w:t xml:space="preserve">, the more efficiently </w:t>
        </w:r>
      </w:ins>
      <w:ins w:id="78" w:author="Rene Okech" w:date="2021-03-26T15:00:00Z">
        <w:r w:rsidR="004A1E3A">
          <w:t xml:space="preserve">similar </w:t>
        </w:r>
      </w:ins>
      <w:ins w:id="79" w:author="Rene Okech" w:date="2021-03-26T14:59:00Z">
        <w:r w:rsidR="004A1E3A">
          <w:t xml:space="preserve">tasks </w:t>
        </w:r>
      </w:ins>
      <w:ins w:id="80" w:author="Rene Okech" w:date="2021-03-26T17:22:00Z">
        <w:r w:rsidR="00D44030">
          <w:t>are</w:t>
        </w:r>
      </w:ins>
      <w:ins w:id="81" w:author="Rene Okech" w:date="2021-03-26T15:00:00Z">
        <w:r w:rsidR="004A1E3A">
          <w:t xml:space="preserve"> combined into groups.</w:t>
        </w:r>
      </w:ins>
      <w:del w:id="82" w:author="Rene Okech" w:date="2021-03-26T15:00:00Z">
        <w:r w:rsidDel="004A1E3A">
          <w:rPr>
            <w:spacing w:val="-11"/>
          </w:rPr>
          <w:delText xml:space="preserve"> </w:delText>
        </w:r>
        <w:r w:rsidDel="004A1E3A">
          <w:delText>into</w:delText>
        </w:r>
        <w:r w:rsidDel="004A1E3A">
          <w:rPr>
            <w:spacing w:val="-11"/>
          </w:rPr>
          <w:delText xml:space="preserve"> </w:delText>
        </w:r>
        <w:r w:rsidDel="004A1E3A">
          <w:delText>tasks</w:delText>
        </w:r>
        <w:r w:rsidDel="004A1E3A">
          <w:rPr>
            <w:spacing w:val="-12"/>
          </w:rPr>
          <w:delText xml:space="preserve"> </w:delText>
        </w:r>
        <w:r w:rsidDel="004A1E3A">
          <w:delText>we</w:delText>
        </w:r>
        <w:r w:rsidDel="004A1E3A">
          <w:rPr>
            <w:spacing w:val="-11"/>
          </w:rPr>
          <w:delText xml:space="preserve"> </w:delText>
        </w:r>
        <w:r w:rsidDel="004A1E3A">
          <w:rPr>
            <w:spacing w:val="-1"/>
          </w:rPr>
          <w:delText>consider,</w:delText>
        </w:r>
        <w:r w:rsidDel="004A1E3A">
          <w:rPr>
            <w:spacing w:val="-11"/>
          </w:rPr>
          <w:delText xml:space="preserve"> </w:delText>
        </w:r>
        <w:r w:rsidDel="004A1E3A">
          <w:delText>the</w:delText>
        </w:r>
        <w:r w:rsidDel="004A1E3A">
          <w:rPr>
            <w:spacing w:val="-11"/>
          </w:rPr>
          <w:delText xml:space="preserve"> </w:delText>
        </w:r>
        <w:r w:rsidDel="004A1E3A">
          <w:delText>more</w:delText>
        </w:r>
        <w:r w:rsidDel="004A1E3A">
          <w:rPr>
            <w:spacing w:val="-11"/>
          </w:rPr>
          <w:delText xml:space="preserve"> </w:delText>
        </w:r>
        <w:r w:rsidDel="004A1E3A">
          <w:rPr>
            <w:spacing w:val="-1"/>
          </w:rPr>
          <w:delText>ef</w:delText>
        </w:r>
        <w:r w:rsidDel="004A1E3A">
          <w:rPr>
            <w:spacing w:val="-2"/>
          </w:rPr>
          <w:delText>ficiently</w:delText>
        </w:r>
        <w:r w:rsidDel="004A1E3A">
          <w:rPr>
            <w:spacing w:val="-11"/>
          </w:rPr>
          <w:delText xml:space="preserve"> </w:delText>
        </w:r>
        <w:r w:rsidDel="004A1E3A">
          <w:delText>the</w:delText>
        </w:r>
        <w:r w:rsidDel="004A1E3A">
          <w:rPr>
            <w:spacing w:val="-11"/>
          </w:rPr>
          <w:delText xml:space="preserve"> </w:delText>
        </w:r>
        <w:r w:rsidDel="004A1E3A">
          <w:delText>tasks</w:delText>
        </w:r>
        <w:r w:rsidDel="004A1E3A">
          <w:rPr>
            <w:spacing w:val="-12"/>
          </w:rPr>
          <w:delText xml:space="preserve"> </w:delText>
        </w:r>
        <w:r w:rsidDel="004A1E3A">
          <w:delText>will</w:delText>
        </w:r>
        <w:r w:rsidDel="004A1E3A">
          <w:rPr>
            <w:spacing w:val="26"/>
            <w:w w:val="98"/>
          </w:rPr>
          <w:delText xml:space="preserve"> </w:delText>
        </w:r>
        <w:r w:rsidDel="004A1E3A">
          <w:delText>be</w:delText>
        </w:r>
        <w:r w:rsidDel="004A1E3A">
          <w:rPr>
            <w:spacing w:val="-6"/>
          </w:rPr>
          <w:delText xml:space="preserve"> </w:delText>
        </w:r>
        <w:r w:rsidDel="004A1E3A">
          <w:delText>combined</w:delText>
        </w:r>
        <w:r w:rsidDel="004A1E3A">
          <w:rPr>
            <w:spacing w:val="-6"/>
          </w:rPr>
          <w:delText xml:space="preserve"> </w:delText>
        </w:r>
        <w:r w:rsidDel="004A1E3A">
          <w:delText>into</w:delText>
        </w:r>
        <w:r w:rsidDel="004A1E3A">
          <w:rPr>
            <w:spacing w:val="-6"/>
          </w:rPr>
          <w:delText xml:space="preserve"> </w:delText>
        </w:r>
        <w:r w:rsidDel="004A1E3A">
          <w:delText>groups</w:delText>
        </w:r>
        <w:r w:rsidDel="004A1E3A">
          <w:rPr>
            <w:spacing w:val="-6"/>
          </w:rPr>
          <w:delText xml:space="preserve"> </w:delText>
        </w:r>
        <w:r w:rsidDel="004A1E3A">
          <w:delText>of</w:delText>
        </w:r>
        <w:r w:rsidDel="004A1E3A">
          <w:rPr>
            <w:spacing w:val="-6"/>
          </w:rPr>
          <w:delText xml:space="preserve"> </w:delText>
        </w:r>
        <w:r w:rsidDel="004A1E3A">
          <w:delText>similar</w:delText>
        </w:r>
        <w:r w:rsidDel="004A1E3A">
          <w:rPr>
            <w:spacing w:val="-6"/>
          </w:rPr>
          <w:delText xml:space="preserve"> </w:delText>
        </w:r>
        <w:r w:rsidDel="004A1E3A">
          <w:delText>ones.</w:delText>
        </w:r>
      </w:del>
    </w:p>
    <w:p w14:paraId="13FB117A" w14:textId="5D163B4C" w:rsidR="002411D8" w:rsidRDefault="00E92DE7">
      <w:pPr>
        <w:pStyle w:val="a3"/>
        <w:spacing w:before="109" w:line="218" w:lineRule="exact"/>
        <w:ind w:left="110" w:right="105" w:firstLine="9"/>
        <w:jc w:val="both"/>
      </w:pPr>
      <w:r>
        <w:rPr>
          <w:spacing w:val="-1"/>
        </w:rPr>
        <w:t>Following</w:t>
      </w:r>
      <w:r>
        <w:rPr>
          <w:spacing w:val="-11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logic,</w:t>
      </w:r>
      <w:r>
        <w:rPr>
          <w:spacing w:val="-10"/>
        </w:rPr>
        <w:t xml:space="preserve"> </w:t>
      </w:r>
      <w:r>
        <w:t>we</w:t>
      </w:r>
      <w:r>
        <w:rPr>
          <w:spacing w:val="-10"/>
        </w:rPr>
        <w:t xml:space="preserve"> </w:t>
      </w:r>
      <w:r>
        <w:rPr>
          <w:spacing w:val="-3"/>
        </w:rPr>
        <w:t>have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split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source</w:t>
      </w:r>
      <w:r>
        <w:rPr>
          <w:spacing w:val="-10"/>
        </w:rPr>
        <w:t xml:space="preserve"> </w:t>
      </w:r>
      <w:r>
        <w:t>code</w:t>
      </w:r>
      <w:r>
        <w:rPr>
          <w:spacing w:val="-10"/>
        </w:rPr>
        <w:t xml:space="preserve"> </w:t>
      </w:r>
      <w:r>
        <w:t>into</w:t>
      </w:r>
      <w:r>
        <w:rPr>
          <w:spacing w:val="-10"/>
        </w:rPr>
        <w:t xml:space="preserve"> </w:t>
      </w:r>
      <w:r>
        <w:t>fragments</w:t>
      </w:r>
      <w:r>
        <w:rPr>
          <w:spacing w:val="-10"/>
        </w:rPr>
        <w:t xml:space="preserve"> </w:t>
      </w:r>
      <w:r>
        <w:t>(code</w:t>
      </w:r>
      <w:r>
        <w:rPr>
          <w:spacing w:val="-10"/>
        </w:rPr>
        <w:t xml:space="preserve"> </w:t>
      </w:r>
      <w:r>
        <w:t>blocks),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find</w:t>
      </w:r>
      <w:r>
        <w:rPr>
          <w:spacing w:val="-10"/>
        </w:rPr>
        <w:t xml:space="preserve"> </w:t>
      </w:r>
      <w:r>
        <w:t>atypical</w:t>
      </w:r>
      <w:r>
        <w:rPr>
          <w:spacing w:val="-10"/>
        </w:rPr>
        <w:t xml:space="preserve"> </w:t>
      </w:r>
      <w:r>
        <w:t>ones</w:t>
      </w:r>
      <w:r>
        <w:rPr>
          <w:spacing w:val="-10"/>
        </w:rPr>
        <w:t xml:space="preserve"> </w:t>
      </w:r>
      <w:r>
        <w:t>among</w:t>
      </w:r>
      <w:r>
        <w:rPr>
          <w:spacing w:val="-10"/>
        </w:rPr>
        <w:t xml:space="preserve"> </w:t>
      </w:r>
      <w:r>
        <w:t>them.</w:t>
      </w:r>
      <w:r>
        <w:rPr>
          <w:spacing w:val="22"/>
          <w:w w:val="98"/>
        </w:rPr>
        <w:t xml:space="preserve"> </w:t>
      </w:r>
      <w:r>
        <w:rPr>
          <w:spacing w:val="-9"/>
        </w:rPr>
        <w:t>We</w:t>
      </w:r>
      <w:ins w:id="83" w:author="Rene Okech" w:date="2021-03-26T17:22:00Z">
        <w:r w:rsidR="00D44030">
          <w:rPr>
            <w:spacing w:val="-15"/>
          </w:rPr>
          <w:t xml:space="preserve"> </w:t>
        </w:r>
      </w:ins>
      <w:del w:id="84" w:author="Rene Okech" w:date="2021-03-26T17:22:00Z">
        <w:r w:rsidDel="00D44030">
          <w:rPr>
            <w:spacing w:val="-15"/>
          </w:rPr>
          <w:delText xml:space="preserve"> </w:delText>
        </w:r>
      </w:del>
      <w:del w:id="85" w:author="Rene Okech" w:date="2021-03-26T15:00:00Z">
        <w:r w:rsidDel="00FF7873">
          <w:rPr>
            <w:spacing w:val="-2"/>
          </w:rPr>
          <w:delText>will</w:delText>
        </w:r>
        <w:r w:rsidDel="00FF7873">
          <w:rPr>
            <w:spacing w:val="-15"/>
          </w:rPr>
          <w:delText xml:space="preserve"> </w:delText>
        </w:r>
        <w:r w:rsidDel="00FF7873">
          <w:delText>call</w:delText>
        </w:r>
      </w:del>
      <w:ins w:id="86" w:author="Rene Okech" w:date="2021-03-26T15:00:00Z">
        <w:r w:rsidR="00FF7873">
          <w:rPr>
            <w:spacing w:val="-2"/>
          </w:rPr>
          <w:t>refer to</w:t>
        </w:r>
      </w:ins>
      <w:r>
        <w:rPr>
          <w:spacing w:val="-14"/>
        </w:rPr>
        <w:t xml:space="preserve"> </w:t>
      </w:r>
      <w:ins w:id="87" w:author="Rene Okech" w:date="2021-03-26T15:00:00Z">
        <w:r w:rsidR="00FF7873">
          <w:t>these</w:t>
        </w:r>
      </w:ins>
      <w:del w:id="88" w:author="Rene Okech" w:date="2021-03-26T15:00:00Z">
        <w:r w:rsidDel="00FF7873">
          <w:delText>such</w:delText>
        </w:r>
      </w:del>
      <w:r>
        <w:rPr>
          <w:spacing w:val="-15"/>
        </w:rPr>
        <w:t xml:space="preserve"> </w:t>
      </w:r>
      <w:r>
        <w:t>atypical</w:t>
      </w:r>
      <w:r>
        <w:rPr>
          <w:spacing w:val="-14"/>
        </w:rPr>
        <w:t xml:space="preserve"> </w:t>
      </w:r>
      <w:r>
        <w:t>fragments</w:t>
      </w:r>
      <w:ins w:id="89" w:author="Rene Okech" w:date="2021-03-26T15:01:00Z">
        <w:r w:rsidR="00FF7873">
          <w:t xml:space="preserve"> as</w:t>
        </w:r>
      </w:ins>
      <w:r>
        <w:rPr>
          <w:spacing w:val="-15"/>
        </w:rPr>
        <w:t xml:space="preserve"> </w:t>
      </w:r>
      <w:r>
        <w:rPr>
          <w:i/>
        </w:rPr>
        <w:t>anomalous</w:t>
      </w:r>
      <w:r>
        <w:t>,</w:t>
      </w:r>
      <w:r>
        <w:rPr>
          <w:spacing w:val="-14"/>
        </w:rPr>
        <w:t xml:space="preserve"> </w:t>
      </w:r>
      <w:r>
        <w:t>or</w:t>
      </w:r>
      <w:r>
        <w:rPr>
          <w:spacing w:val="-15"/>
        </w:rPr>
        <w:t xml:space="preserve"> </w:t>
      </w:r>
      <w:r>
        <w:rPr>
          <w:spacing w:val="-3"/>
        </w:rPr>
        <w:t>simply,</w:t>
      </w:r>
      <w:r>
        <w:rPr>
          <w:spacing w:val="-14"/>
        </w:rPr>
        <w:t xml:space="preserve"> </w:t>
      </w:r>
      <w:r>
        <w:rPr>
          <w:i/>
        </w:rPr>
        <w:t>anomalies</w:t>
      </w:r>
      <w:r>
        <w:t>.</w:t>
      </w:r>
      <w:r>
        <w:rPr>
          <w:spacing w:val="-6"/>
        </w:rPr>
        <w:t xml:space="preserve"> </w:t>
      </w:r>
      <w:ins w:id="90" w:author="Rene Okech" w:date="2021-03-26T15:01:00Z">
        <w:r w:rsidR="00FF7873">
          <w:rPr>
            <w:spacing w:val="-6"/>
          </w:rPr>
          <w:t>However, it is worth noting that some constraints exist</w:t>
        </w:r>
      </w:ins>
      <w:del w:id="91" w:author="Rene Okech" w:date="2021-03-26T15:01:00Z">
        <w:r w:rsidDel="00293872">
          <w:delText>But</w:delText>
        </w:r>
        <w:r w:rsidDel="00293872">
          <w:rPr>
            <w:spacing w:val="-14"/>
          </w:rPr>
          <w:delText xml:space="preserve"> </w:delText>
        </w:r>
        <w:r w:rsidDel="00293872">
          <w:delText>there</w:delText>
        </w:r>
        <w:r w:rsidDel="00293872">
          <w:rPr>
            <w:spacing w:val="-15"/>
          </w:rPr>
          <w:delText xml:space="preserve"> </w:delText>
        </w:r>
        <w:r w:rsidDel="00293872">
          <w:delText>are</w:delText>
        </w:r>
        <w:r w:rsidDel="00293872">
          <w:rPr>
            <w:spacing w:val="-15"/>
          </w:rPr>
          <w:delText xml:space="preserve"> </w:delText>
        </w:r>
        <w:r w:rsidDel="00293872">
          <w:delText>some</w:delText>
        </w:r>
        <w:r w:rsidDel="00293872">
          <w:rPr>
            <w:spacing w:val="-14"/>
          </w:rPr>
          <w:delText xml:space="preserve"> </w:delText>
        </w:r>
        <w:r w:rsidDel="00293872">
          <w:delText>constraints</w:delText>
        </w:r>
      </w:del>
      <w:r>
        <w:t>.</w:t>
      </w:r>
      <w:r>
        <w:rPr>
          <w:spacing w:val="-6"/>
        </w:rPr>
        <w:t xml:space="preserve"> </w:t>
      </w:r>
      <w:r>
        <w:t>First,</w:t>
      </w:r>
      <w:r>
        <w:rPr>
          <w:spacing w:val="-14"/>
        </w:rPr>
        <w:t xml:space="preserve"> </w:t>
      </w:r>
      <w:r>
        <w:t>anomalous</w:t>
      </w:r>
      <w:r>
        <w:rPr>
          <w:spacing w:val="24"/>
          <w:w w:val="97"/>
        </w:rPr>
        <w:t xml:space="preserve"> </w:t>
      </w:r>
      <w:r>
        <w:t>code</w:t>
      </w:r>
      <w:r>
        <w:rPr>
          <w:spacing w:val="7"/>
        </w:rPr>
        <w:t xml:space="preserve"> </w:t>
      </w:r>
      <w:r>
        <w:t>does</w:t>
      </w:r>
      <w:r>
        <w:rPr>
          <w:spacing w:val="8"/>
        </w:rPr>
        <w:t xml:space="preserve"> </w:t>
      </w:r>
      <w:r>
        <w:t>not</w:t>
      </w:r>
      <w:r>
        <w:rPr>
          <w:spacing w:val="8"/>
        </w:rPr>
        <w:t xml:space="preserve"> </w:t>
      </w:r>
      <w:r>
        <w:rPr>
          <w:spacing w:val="-1"/>
        </w:rPr>
        <w:t>always</w:t>
      </w:r>
      <w:r>
        <w:rPr>
          <w:spacing w:val="8"/>
        </w:rPr>
        <w:t xml:space="preserve"> </w:t>
      </w:r>
      <w:r>
        <w:t>contain</w:t>
      </w:r>
      <w:r>
        <w:rPr>
          <w:spacing w:val="8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defect</w:t>
      </w:r>
      <w:ins w:id="92" w:author="Rene Okech" w:date="2021-03-26T15:02:00Z">
        <w:r w:rsidR="00293872">
          <w:t>, meaning sometimes it imp</w:t>
        </w:r>
      </w:ins>
      <w:ins w:id="93" w:author="Rene Okech" w:date="2021-03-26T15:03:00Z">
        <w:r w:rsidR="00293872">
          <w:t>lements rare (but accurate) logic</w:t>
        </w:r>
      </w:ins>
      <w:del w:id="94" w:author="Rene Okech" w:date="2021-03-26T15:03:00Z">
        <w:r w:rsidDel="00293872">
          <w:delText>:</w:delText>
        </w:r>
        <w:r w:rsidDel="00293872">
          <w:rPr>
            <w:spacing w:val="25"/>
          </w:rPr>
          <w:delText xml:space="preserve"> </w:delText>
        </w:r>
        <w:r w:rsidDel="00293872">
          <w:rPr>
            <w:spacing w:val="-1"/>
          </w:rPr>
          <w:delText>sometimes</w:delText>
        </w:r>
        <w:r w:rsidDel="00293872">
          <w:rPr>
            <w:spacing w:val="8"/>
          </w:rPr>
          <w:delText xml:space="preserve"> </w:delText>
        </w:r>
      </w:del>
      <w:del w:id="95" w:author="Rene Okech" w:date="2021-03-26T15:02:00Z">
        <w:r w:rsidDel="00293872">
          <w:delText>it</w:delText>
        </w:r>
        <w:r w:rsidDel="00293872">
          <w:rPr>
            <w:spacing w:val="8"/>
          </w:rPr>
          <w:delText xml:space="preserve"> </w:delText>
        </w:r>
        <w:r w:rsidDel="00293872">
          <w:delText>is</w:delText>
        </w:r>
        <w:r w:rsidDel="00293872">
          <w:rPr>
            <w:spacing w:val="8"/>
          </w:rPr>
          <w:delText xml:space="preserve"> </w:delText>
        </w:r>
        <w:r w:rsidDel="00293872">
          <w:delText>code</w:delText>
        </w:r>
        <w:r w:rsidDel="00293872">
          <w:rPr>
            <w:spacing w:val="8"/>
          </w:rPr>
          <w:delText xml:space="preserve"> </w:delText>
        </w:r>
        <w:r w:rsidDel="00293872">
          <w:delText>that</w:delText>
        </w:r>
        <w:r w:rsidDel="00293872">
          <w:rPr>
            <w:spacing w:val="8"/>
          </w:rPr>
          <w:delText xml:space="preserve"> </w:delText>
        </w:r>
      </w:del>
      <w:del w:id="96" w:author="Rene Okech" w:date="2021-03-26T15:03:00Z">
        <w:r w:rsidDel="00293872">
          <w:delText>implements</w:delText>
        </w:r>
        <w:r w:rsidDel="00293872">
          <w:rPr>
            <w:spacing w:val="8"/>
          </w:rPr>
          <w:delText xml:space="preserve"> </w:delText>
        </w:r>
        <w:r w:rsidDel="00293872">
          <w:delText>rare</w:delText>
        </w:r>
        <w:r w:rsidDel="00293872">
          <w:rPr>
            <w:spacing w:val="8"/>
          </w:rPr>
          <w:delText xml:space="preserve"> </w:delText>
        </w:r>
        <w:r w:rsidDel="00293872">
          <w:rPr>
            <w:spacing w:val="-2"/>
          </w:rPr>
          <w:delText>(but</w:delText>
        </w:r>
        <w:r w:rsidDel="00293872">
          <w:rPr>
            <w:spacing w:val="8"/>
          </w:rPr>
          <w:delText xml:space="preserve"> </w:delText>
        </w:r>
        <w:r w:rsidDel="00293872">
          <w:delText>correct)</w:delText>
        </w:r>
        <w:r w:rsidDel="00293872">
          <w:rPr>
            <w:spacing w:val="8"/>
          </w:rPr>
          <w:delText xml:space="preserve"> </w:delText>
        </w:r>
        <w:r w:rsidDel="00293872">
          <w:delText>logic</w:delText>
        </w:r>
      </w:del>
      <w:r>
        <w:t>.</w:t>
      </w:r>
      <w:r>
        <w:rPr>
          <w:spacing w:val="30"/>
        </w:rPr>
        <w:t xml:space="preserve"> </w:t>
      </w:r>
      <w:r>
        <w:rPr>
          <w:spacing w:val="-2"/>
        </w:rPr>
        <w:t>Second</w:t>
      </w:r>
      <w:del w:id="97" w:author="Rene Okech" w:date="2021-03-26T15:03:00Z">
        <w:r w:rsidDel="00293872">
          <w:rPr>
            <w:spacing w:val="-2"/>
          </w:rPr>
          <w:delText>ly</w:delText>
        </w:r>
      </w:del>
      <w:r>
        <w:rPr>
          <w:spacing w:val="-2"/>
        </w:rPr>
        <w:t>,</w:t>
      </w:r>
      <w:r>
        <w:rPr>
          <w:spacing w:val="9"/>
        </w:rPr>
        <w:t xml:space="preserve"> </w:t>
      </w:r>
      <w:r>
        <w:t>the</w:t>
      </w:r>
      <w:r>
        <w:rPr>
          <w:spacing w:val="31"/>
          <w:w w:val="101"/>
        </w:rPr>
        <w:t xml:space="preserve"> </w:t>
      </w:r>
      <w:r>
        <w:t>defect</w:t>
      </w:r>
      <w:r>
        <w:rPr>
          <w:spacing w:val="-2"/>
        </w:rPr>
        <w:t xml:space="preserve"> </w:t>
      </w:r>
      <w:del w:id="98" w:author="Rene Okech" w:date="2021-03-26T17:22:00Z">
        <w:r w:rsidDel="00D44030">
          <w:delText>can</w:delText>
        </w:r>
        <w:r w:rsidDel="00D44030">
          <w:rPr>
            <w:spacing w:val="-2"/>
          </w:rPr>
          <w:delText xml:space="preserve"> </w:delText>
        </w:r>
        <w:r w:rsidDel="00D44030">
          <w:delText>be</w:delText>
        </w:r>
        <w:r w:rsidDel="00D44030">
          <w:rPr>
            <w:spacing w:val="-1"/>
          </w:rPr>
          <w:delText xml:space="preserve"> </w:delText>
        </w:r>
        <w:r w:rsidDel="00D44030">
          <w:delText>not</w:delText>
        </w:r>
      </w:del>
      <w:ins w:id="99" w:author="Rene Okech" w:date="2021-03-26T17:22:00Z">
        <w:r w:rsidR="00D44030">
          <w:t>can</w:t>
        </w:r>
        <w:r w:rsidR="00D44030">
          <w:rPr>
            <w:spacing w:val="-2"/>
          </w:rPr>
          <w:t>not</w:t>
        </w:r>
        <w:r w:rsidR="00D44030">
          <w:t xml:space="preserve"> be</w:t>
        </w:r>
      </w:ins>
      <w:r>
        <w:rPr>
          <w:spacing w:val="-2"/>
        </w:rPr>
        <w:t xml:space="preserve"> </w:t>
      </w:r>
      <w:r>
        <w:t>localized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fragment,</w:t>
      </w:r>
      <w:r>
        <w:rPr>
          <w:spacing w:val="-2"/>
        </w:rPr>
        <w:t xml:space="preserve"> </w:t>
      </w:r>
      <w:r>
        <w:t>and</w:t>
      </w:r>
      <w:ins w:id="100" w:author="Rene Okech" w:date="2021-03-26T15:03:00Z">
        <w:r w:rsidR="00293872">
          <w:t xml:space="preserve"> several fragments need to be edited to correct it</w:t>
        </w:r>
      </w:ins>
      <w:del w:id="101" w:author="Rene Okech" w:date="2021-03-26T15:03:00Z">
        <w:r w:rsidDel="00293872">
          <w:rPr>
            <w:spacing w:val="-1"/>
          </w:rPr>
          <w:delText xml:space="preserve"> </w:delText>
        </w:r>
        <w:r w:rsidDel="00293872">
          <w:delText>its</w:delText>
        </w:r>
        <w:r w:rsidDel="00293872">
          <w:rPr>
            <w:spacing w:val="-2"/>
          </w:rPr>
          <w:delText xml:space="preserve"> </w:delText>
        </w:r>
        <w:r w:rsidDel="00293872">
          <w:delText>correction</w:delText>
        </w:r>
        <w:r w:rsidDel="00293872">
          <w:rPr>
            <w:spacing w:val="-1"/>
          </w:rPr>
          <w:delText xml:space="preserve"> </w:delText>
        </w:r>
        <w:r w:rsidDel="00293872">
          <w:delText>requires</w:delText>
        </w:r>
        <w:r w:rsidDel="00293872">
          <w:rPr>
            <w:spacing w:val="-2"/>
          </w:rPr>
          <w:delText xml:space="preserve"> </w:delText>
        </w:r>
        <w:r w:rsidDel="00293872">
          <w:delText>editing</w:delText>
        </w:r>
        <w:r w:rsidDel="00293872">
          <w:rPr>
            <w:spacing w:val="-2"/>
          </w:rPr>
          <w:delText xml:space="preserve"> several</w:delText>
        </w:r>
        <w:r w:rsidDel="00293872">
          <w:rPr>
            <w:spacing w:val="-1"/>
          </w:rPr>
          <w:delText xml:space="preserve"> </w:delText>
        </w:r>
        <w:r w:rsidDel="00293872">
          <w:delText>fragments</w:delText>
        </w:r>
      </w:del>
      <w:r>
        <w:t>.</w:t>
      </w:r>
      <w:r>
        <w:rPr>
          <w:spacing w:val="10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glance,</w:t>
      </w:r>
      <w:r>
        <w:rPr>
          <w:spacing w:val="-2"/>
        </w:rPr>
        <w:t xml:space="preserve"> </w:t>
      </w:r>
      <w:ins w:id="102" w:author="Rene Okech" w:date="2021-03-26T15:04:00Z">
        <w:r w:rsidR="00293872">
          <w:rPr>
            <w:spacing w:val="-2"/>
          </w:rPr>
          <w:t>th</w:t>
        </w:r>
      </w:ins>
      <w:ins w:id="103" w:author="Rene Okech" w:date="2021-03-26T15:08:00Z">
        <w:r w:rsidR="00293872">
          <w:rPr>
            <w:spacing w:val="-2"/>
          </w:rPr>
          <w:t xml:space="preserve">is issue can be resolved by increasing the size of the fragments; however, </w:t>
        </w:r>
      </w:ins>
      <w:del w:id="104" w:author="Rene Okech" w:date="2021-03-26T15:09:00Z">
        <w:r w:rsidDel="00293872">
          <w:delText>thi</w:delText>
        </w:r>
      </w:del>
      <w:del w:id="105" w:author="Rene Okech" w:date="2021-03-26T15:08:00Z">
        <w:r w:rsidDel="00293872">
          <w:delText>s</w:delText>
        </w:r>
        <w:r w:rsidDel="00293872">
          <w:rPr>
            <w:spacing w:val="26"/>
          </w:rPr>
          <w:delText xml:space="preserve"> </w:delText>
        </w:r>
      </w:del>
      <w:ins w:id="106" w:author="Rene Okech" w:date="2021-03-26T15:09:00Z">
        <w:r w:rsidR="00293872">
          <w:t>thi</w:t>
        </w:r>
        <w:r w:rsidR="00293872">
          <w:rPr>
            <w:spacing w:val="26"/>
          </w:rPr>
          <w:t>s</w:t>
        </w:r>
        <w:r w:rsidR="00293872">
          <w:t xml:space="preserve"> approach</w:t>
        </w:r>
      </w:ins>
      <w:ins w:id="107" w:author="Rene Okech" w:date="2021-03-26T15:08:00Z">
        <w:r w:rsidR="00293872">
          <w:t xml:space="preserve"> also has</w:t>
        </w:r>
      </w:ins>
      <w:ins w:id="108" w:author="Rene Okech" w:date="2021-03-26T15:09:00Z">
        <w:r w:rsidR="00293872">
          <w:t xml:space="preserve"> specific constraints. </w:t>
        </w:r>
      </w:ins>
      <w:del w:id="109" w:author="Rene Okech" w:date="2021-03-26T15:08:00Z">
        <w:r w:rsidDel="00293872">
          <w:delText>c</w:delText>
        </w:r>
      </w:del>
      <w:ins w:id="110" w:author="Rene Okech" w:date="2021-03-26T15:09:00Z">
        <w:r w:rsidR="00293872">
          <w:t xml:space="preserve">That said, </w:t>
        </w:r>
      </w:ins>
      <w:del w:id="111" w:author="Rene Okech" w:date="2021-03-26T15:09:00Z">
        <w:r w:rsidDel="00293872">
          <w:delText>ould</w:delText>
        </w:r>
        <w:r w:rsidDel="00293872">
          <w:rPr>
            <w:spacing w:val="-1"/>
          </w:rPr>
          <w:delText xml:space="preserve"> </w:delText>
        </w:r>
        <w:r w:rsidDel="00293872">
          <w:delText>be</w:delText>
        </w:r>
        <w:r w:rsidDel="00293872">
          <w:rPr>
            <w:spacing w:val="-1"/>
          </w:rPr>
          <w:delText xml:space="preserve"> </w:delText>
        </w:r>
        <w:r w:rsidDel="00293872">
          <w:delText>dealt</w:delText>
        </w:r>
        <w:r w:rsidDel="00293872">
          <w:rPr>
            <w:spacing w:val="-1"/>
          </w:rPr>
          <w:delText xml:space="preserve"> </w:delText>
        </w:r>
        <w:r w:rsidDel="00293872">
          <w:delText>with</w:delText>
        </w:r>
        <w:r w:rsidDel="00293872">
          <w:rPr>
            <w:spacing w:val="-1"/>
          </w:rPr>
          <w:delText xml:space="preserve"> </w:delText>
        </w:r>
        <w:r w:rsidDel="00293872">
          <w:delText>by</w:delText>
        </w:r>
        <w:r w:rsidDel="00293872">
          <w:rPr>
            <w:spacing w:val="-1"/>
          </w:rPr>
          <w:delText xml:space="preserve"> </w:delText>
        </w:r>
        <w:r w:rsidDel="00293872">
          <w:delText>increasing</w:delText>
        </w:r>
        <w:r w:rsidDel="00293872">
          <w:rPr>
            <w:spacing w:val="-1"/>
          </w:rPr>
          <w:delText xml:space="preserve"> </w:delText>
        </w:r>
        <w:r w:rsidDel="00293872">
          <w:delText>the</w:delText>
        </w:r>
        <w:r w:rsidDel="00293872">
          <w:rPr>
            <w:spacing w:val="-1"/>
          </w:rPr>
          <w:delText xml:space="preserve"> </w:delText>
        </w:r>
        <w:r w:rsidDel="00293872">
          <w:delText>size</w:delText>
        </w:r>
        <w:r w:rsidDel="00293872">
          <w:rPr>
            <w:spacing w:val="-1"/>
          </w:rPr>
          <w:delText xml:space="preserve"> </w:delText>
        </w:r>
        <w:r w:rsidDel="00293872">
          <w:delText>of</w:delText>
        </w:r>
        <w:r w:rsidDel="00293872">
          <w:rPr>
            <w:spacing w:val="-1"/>
          </w:rPr>
          <w:delText xml:space="preserve"> </w:delText>
        </w:r>
        <w:r w:rsidDel="00293872">
          <w:delText>the</w:delText>
        </w:r>
        <w:r w:rsidDel="00293872">
          <w:rPr>
            <w:spacing w:val="-1"/>
          </w:rPr>
          <w:delText xml:space="preserve"> </w:delText>
        </w:r>
        <w:r w:rsidDel="00293872">
          <w:delText>fragments,</w:delText>
        </w:r>
        <w:r w:rsidDel="00293872">
          <w:rPr>
            <w:spacing w:val="-1"/>
          </w:rPr>
          <w:delText xml:space="preserve"> </w:delText>
        </w:r>
        <w:r w:rsidDel="00293872">
          <w:rPr>
            <w:spacing w:val="-2"/>
          </w:rPr>
          <w:delText>but</w:delText>
        </w:r>
        <w:r w:rsidDel="00293872">
          <w:delText xml:space="preserve"> this</w:delText>
        </w:r>
        <w:r w:rsidDel="00293872">
          <w:rPr>
            <w:spacing w:val="-1"/>
          </w:rPr>
          <w:delText xml:space="preserve"> </w:delText>
        </w:r>
        <w:r w:rsidDel="00293872">
          <w:delText>approach</w:delText>
        </w:r>
        <w:r w:rsidDel="00293872">
          <w:rPr>
            <w:spacing w:val="-1"/>
          </w:rPr>
          <w:delText xml:space="preserve"> </w:delText>
        </w:r>
        <w:r w:rsidDel="00293872">
          <w:delText>will</w:delText>
        </w:r>
        <w:r w:rsidDel="00293872">
          <w:rPr>
            <w:spacing w:val="-1"/>
          </w:rPr>
          <w:delText xml:space="preserve"> </w:delText>
        </w:r>
        <w:r w:rsidDel="00293872">
          <w:rPr>
            <w:spacing w:val="-3"/>
          </w:rPr>
          <w:delText>have</w:delText>
        </w:r>
        <w:r w:rsidDel="00293872">
          <w:rPr>
            <w:spacing w:val="-1"/>
          </w:rPr>
          <w:delText xml:space="preserve"> </w:delText>
        </w:r>
        <w:r w:rsidDel="00293872">
          <w:delText>its</w:delText>
        </w:r>
        <w:r w:rsidDel="00293872">
          <w:rPr>
            <w:spacing w:val="-1"/>
          </w:rPr>
          <w:delText xml:space="preserve"> </w:delText>
        </w:r>
        <w:r w:rsidDel="00293872">
          <w:rPr>
            <w:spacing w:val="-2"/>
          </w:rPr>
          <w:delText>own</w:delText>
        </w:r>
        <w:r w:rsidDel="00293872">
          <w:rPr>
            <w:spacing w:val="-1"/>
          </w:rPr>
          <w:delText xml:space="preserve"> </w:delText>
        </w:r>
        <w:r w:rsidDel="00293872">
          <w:delText>constraints.</w:delText>
        </w:r>
        <w:r w:rsidDel="00293872">
          <w:rPr>
            <w:spacing w:val="11"/>
          </w:rPr>
          <w:delText xml:space="preserve"> </w:delText>
        </w:r>
        <w:r w:rsidDel="00293872">
          <w:rPr>
            <w:spacing w:val="-3"/>
          </w:rPr>
          <w:delText>However</w:delText>
        </w:r>
        <w:r w:rsidDel="00293872">
          <w:rPr>
            <w:spacing w:val="30"/>
          </w:rPr>
          <w:delText xml:space="preserve"> </w:delText>
        </w:r>
      </w:del>
      <w:r>
        <w:t>defect</w:t>
      </w:r>
      <w:r>
        <w:rPr>
          <w:spacing w:val="-9"/>
        </w:rPr>
        <w:t xml:space="preserve"> </w:t>
      </w:r>
      <w:r>
        <w:t>prediction</w:t>
      </w:r>
      <w:r>
        <w:rPr>
          <w:spacing w:val="-9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anomaly</w:t>
      </w:r>
      <w:r>
        <w:rPr>
          <w:spacing w:val="-9"/>
        </w:rPr>
        <w:t xml:space="preserve"> </w:t>
      </w:r>
      <w:r>
        <w:t>detection</w:t>
      </w:r>
      <w:r>
        <w:rPr>
          <w:spacing w:val="-8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reasonable.</w:t>
      </w:r>
      <w:r>
        <w:rPr>
          <w:spacing w:val="2"/>
        </w:rPr>
        <w:t xml:space="preserve"> </w:t>
      </w:r>
      <w:r>
        <w:t>First,</w:t>
      </w:r>
      <w:ins w:id="112" w:author="Rene Okech" w:date="2021-03-26T15:18:00Z">
        <w:r w:rsidR="00195A2D">
          <w:rPr>
            <w:spacing w:val="-9"/>
          </w:rPr>
          <w:t xml:space="preserve"> code </w:t>
        </w:r>
      </w:ins>
      <w:del w:id="113" w:author="Rene Okech" w:date="2021-03-26T15:17:00Z">
        <w:r w:rsidDel="00195A2D">
          <w:rPr>
            <w:spacing w:val="-9"/>
          </w:rPr>
          <w:delText xml:space="preserve"> </w:delText>
        </w:r>
      </w:del>
      <w:r>
        <w:t>defects</w:t>
      </w:r>
      <w:r>
        <w:rPr>
          <w:spacing w:val="-8"/>
        </w:rPr>
        <w:t xml:space="preserve"> </w:t>
      </w:r>
      <w:del w:id="114" w:author="Rene Okech" w:date="2021-03-26T15:18:00Z">
        <w:r w:rsidDel="00195A2D">
          <w:delText>in</w:delText>
        </w:r>
        <w:r w:rsidDel="00195A2D">
          <w:rPr>
            <w:spacing w:val="-9"/>
          </w:rPr>
          <w:delText xml:space="preserve"> </w:delText>
        </w:r>
        <w:r w:rsidDel="00195A2D">
          <w:delText>the</w:delText>
        </w:r>
        <w:r w:rsidDel="00195A2D">
          <w:rPr>
            <w:spacing w:val="-9"/>
          </w:rPr>
          <w:delText xml:space="preserve"> </w:delText>
        </w:r>
        <w:r w:rsidDel="00195A2D">
          <w:delText>code</w:delText>
        </w:r>
        <w:r w:rsidDel="00195A2D">
          <w:rPr>
            <w:spacing w:val="-8"/>
          </w:rPr>
          <w:delText xml:space="preserve"> </w:delText>
        </w:r>
      </w:del>
      <w:r>
        <w:t>occur</w:t>
      </w:r>
      <w:r>
        <w:rPr>
          <w:spacing w:val="-9"/>
        </w:rPr>
        <w:t xml:space="preserve"> </w:t>
      </w:r>
      <w:ins w:id="115" w:author="Rene Okech" w:date="2021-03-26T15:18:00Z">
        <w:r w:rsidR="00195A2D">
          <w:rPr>
            <w:spacing w:val="-9"/>
          </w:rPr>
          <w:t xml:space="preserve">due to </w:t>
        </w:r>
      </w:ins>
      <w:del w:id="116" w:author="Rene Okech" w:date="2021-03-26T15:18:00Z">
        <w:r w:rsidDel="00195A2D">
          <w:delText>as</w:delText>
        </w:r>
        <w:r w:rsidDel="00195A2D">
          <w:rPr>
            <w:spacing w:val="-8"/>
          </w:rPr>
          <w:delText xml:space="preserve"> </w:delText>
        </w:r>
        <w:r w:rsidDel="00195A2D">
          <w:delText>a</w:delText>
        </w:r>
        <w:r w:rsidDel="00195A2D">
          <w:rPr>
            <w:spacing w:val="-9"/>
          </w:rPr>
          <w:delText xml:space="preserve"> </w:delText>
        </w:r>
        <w:r w:rsidDel="00195A2D">
          <w:delText>result</w:delText>
        </w:r>
        <w:r w:rsidDel="00195A2D">
          <w:rPr>
            <w:spacing w:val="-8"/>
          </w:rPr>
          <w:delText xml:space="preserve"> </w:delText>
        </w:r>
        <w:r w:rsidDel="00195A2D">
          <w:delText>of</w:delText>
        </w:r>
        <w:r w:rsidDel="00195A2D">
          <w:rPr>
            <w:spacing w:val="-9"/>
          </w:rPr>
          <w:delText xml:space="preserve"> </w:delText>
        </w:r>
        <w:r w:rsidDel="00195A2D">
          <w:delText>a</w:delText>
        </w:r>
        <w:r w:rsidDel="00195A2D">
          <w:rPr>
            <w:spacing w:val="-8"/>
          </w:rPr>
          <w:delText xml:space="preserve"> </w:delText>
        </w:r>
      </w:del>
      <w:r>
        <w:t>violation</w:t>
      </w:r>
      <w:ins w:id="117" w:author="Rene Okech" w:date="2021-03-26T15:18:00Z">
        <w:r w:rsidR="00195A2D">
          <w:t>s</w:t>
        </w:r>
      </w:ins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w w:val="98"/>
        </w:rPr>
        <w:t xml:space="preserve"> </w:t>
      </w:r>
      <w:r>
        <w:t>programming</w:t>
      </w:r>
      <w:r>
        <w:rPr>
          <w:spacing w:val="-19"/>
        </w:rPr>
        <w:t xml:space="preserve"> </w:t>
      </w:r>
      <w:r>
        <w:t>process</w:t>
      </w:r>
      <w:r>
        <w:rPr>
          <w:spacing w:val="-19"/>
        </w:rPr>
        <w:t xml:space="preserve"> </w:t>
      </w:r>
      <w:r>
        <w:t>(misunderstanding,</w:t>
      </w:r>
      <w:r>
        <w:rPr>
          <w:spacing w:val="-19"/>
        </w:rPr>
        <w:t xml:space="preserve"> </w:t>
      </w:r>
      <w:r>
        <w:t>switching</w:t>
      </w:r>
      <w:r>
        <w:rPr>
          <w:spacing w:val="-19"/>
        </w:rPr>
        <w:t xml:space="preserve"> </w:t>
      </w:r>
      <w:r>
        <w:t>attention,</w:t>
      </w:r>
      <w:r>
        <w:rPr>
          <w:spacing w:val="-18"/>
        </w:rPr>
        <w:t xml:space="preserve"> </w:t>
      </w:r>
      <w:r>
        <w:t>etc.).</w:t>
      </w:r>
      <w:r>
        <w:rPr>
          <w:spacing w:val="-10"/>
        </w:rPr>
        <w:t xml:space="preserve"> </w:t>
      </w:r>
      <w:ins w:id="118" w:author="Rene Okech" w:date="2021-03-26T15:18:00Z">
        <w:r w:rsidR="00195A2D">
          <w:rPr>
            <w:spacing w:val="-10"/>
          </w:rPr>
          <w:t xml:space="preserve">We can view all these </w:t>
        </w:r>
      </w:ins>
      <w:del w:id="119" w:author="Rene Okech" w:date="2021-03-26T15:18:00Z">
        <w:r w:rsidDel="00195A2D">
          <w:delText>All</w:delText>
        </w:r>
        <w:r w:rsidDel="00195A2D">
          <w:rPr>
            <w:spacing w:val="-19"/>
          </w:rPr>
          <w:delText xml:space="preserve"> </w:delText>
        </w:r>
        <w:r w:rsidDel="00195A2D">
          <w:delText>these</w:delText>
        </w:r>
        <w:r w:rsidDel="00195A2D">
          <w:rPr>
            <w:spacing w:val="-19"/>
          </w:rPr>
          <w:delText xml:space="preserve"> </w:delText>
        </w:r>
        <w:r w:rsidDel="00195A2D">
          <w:delText>reasons</w:delText>
        </w:r>
        <w:r w:rsidDel="00195A2D">
          <w:rPr>
            <w:spacing w:val="-19"/>
          </w:rPr>
          <w:delText xml:space="preserve"> </w:delText>
        </w:r>
        <w:r w:rsidDel="00195A2D">
          <w:delText>can</w:delText>
        </w:r>
        <w:r w:rsidDel="00195A2D">
          <w:rPr>
            <w:spacing w:val="-19"/>
          </w:rPr>
          <w:delText xml:space="preserve"> </w:delText>
        </w:r>
        <w:r w:rsidDel="00195A2D">
          <w:delText>be</w:delText>
        </w:r>
        <w:r w:rsidDel="00195A2D">
          <w:rPr>
            <w:spacing w:val="-19"/>
          </w:rPr>
          <w:delText xml:space="preserve"> </w:delText>
        </w:r>
        <w:r w:rsidDel="00195A2D">
          <w:delText>considered</w:delText>
        </w:r>
      </w:del>
      <w:r>
        <w:rPr>
          <w:spacing w:val="-19"/>
        </w:rPr>
        <w:t xml:space="preserve"> </w:t>
      </w:r>
      <w:r>
        <w:t>as</w:t>
      </w:r>
      <w:r>
        <w:rPr>
          <w:spacing w:val="-19"/>
        </w:rPr>
        <w:t xml:space="preserve"> </w:t>
      </w:r>
      <w:r>
        <w:t>anomalies</w:t>
      </w:r>
      <w:r>
        <w:rPr>
          <w:spacing w:val="-19"/>
        </w:rPr>
        <w:t xml:space="preserve"> </w:t>
      </w:r>
      <w:r>
        <w:t>in</w:t>
      </w:r>
      <w:r>
        <w:rPr>
          <w:w w:val="9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development</w:t>
      </w:r>
      <w:r>
        <w:rPr>
          <w:spacing w:val="-6"/>
        </w:rPr>
        <w:t xml:space="preserve"> </w:t>
      </w:r>
      <w:r>
        <w:t>process</w:t>
      </w:r>
      <w:r>
        <w:rPr>
          <w:spacing w:val="-5"/>
        </w:rPr>
        <w:t xml:space="preserve"> </w:t>
      </w:r>
      <w:r>
        <w:t>(see</w:t>
      </w:r>
      <w:r>
        <w:rPr>
          <w:spacing w:val="-5"/>
        </w:rPr>
        <w:t xml:space="preserve"> </w:t>
      </w:r>
      <w:hyperlink w:anchor="_bookmark14" w:history="1">
        <w:r>
          <w:t>[1]).</w:t>
        </w:r>
      </w:hyperlink>
      <w:r>
        <w:rPr>
          <w:spacing w:val="6"/>
        </w:rPr>
        <w:t xml:space="preserve"> </w:t>
      </w:r>
      <w:r>
        <w:rPr>
          <w:spacing w:val="-2"/>
        </w:rPr>
        <w:t>Second</w:t>
      </w:r>
      <w:del w:id="120" w:author="Rene Okech" w:date="2021-03-26T15:18:00Z">
        <w:r w:rsidDel="00195A2D">
          <w:rPr>
            <w:spacing w:val="-2"/>
          </w:rPr>
          <w:delText>ly</w:delText>
        </w:r>
      </w:del>
      <w:r>
        <w:rPr>
          <w:spacing w:val="-2"/>
        </w:rPr>
        <w:t>,</w:t>
      </w:r>
      <w:r>
        <w:rPr>
          <w:spacing w:val="-5"/>
        </w:rPr>
        <w:t xml:space="preserve"> </w:t>
      </w:r>
      <w:r>
        <w:t>most</w:t>
      </w:r>
      <w:r>
        <w:rPr>
          <w:spacing w:val="-5"/>
        </w:rPr>
        <w:t xml:space="preserve"> </w:t>
      </w:r>
      <w:del w:id="121" w:author="Rene Okech" w:date="2021-03-26T15:18:00Z">
        <w:r w:rsidDel="00195A2D">
          <w:delText>of</w:delText>
        </w:r>
        <w:r w:rsidDel="00195A2D">
          <w:rPr>
            <w:spacing w:val="-5"/>
          </w:rPr>
          <w:delText xml:space="preserve"> </w:delText>
        </w:r>
        <w:r w:rsidDel="00195A2D">
          <w:delText>the</w:delText>
        </w:r>
        <w:r w:rsidDel="00195A2D">
          <w:rPr>
            <w:spacing w:val="-5"/>
          </w:rPr>
          <w:delText xml:space="preserve"> </w:delText>
        </w:r>
      </w:del>
      <w:r>
        <w:t>code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defect</w:t>
      </w:r>
      <w:r>
        <w:rPr>
          <w:spacing w:val="-5"/>
        </w:rPr>
        <w:t xml:space="preserve"> </w:t>
      </w:r>
      <w:r>
        <w:t>free.</w:t>
      </w:r>
      <w:r>
        <w:rPr>
          <w:spacing w:val="6"/>
        </w:rPr>
        <w:t xml:space="preserve"> </w:t>
      </w:r>
      <w:ins w:id="122" w:author="Rene Okech" w:date="2021-03-26T15:19:00Z">
        <w:r w:rsidR="00195A2D">
          <w:rPr>
            <w:spacing w:val="6"/>
          </w:rPr>
          <w:t xml:space="preserve">As such, </w:t>
        </w:r>
        <w:r w:rsidR="00195A2D">
          <w:t>a</w:t>
        </w:r>
      </w:ins>
      <w:del w:id="123" w:author="Rene Okech" w:date="2021-03-26T15:19:00Z">
        <w:r w:rsidDel="00195A2D">
          <w:delText>A</w:delText>
        </w:r>
      </w:del>
      <w:r>
        <w:rPr>
          <w:spacing w:val="-5"/>
        </w:rPr>
        <w:t xml:space="preserve"> </w:t>
      </w:r>
      <w:r>
        <w:t>strong</w:t>
      </w:r>
      <w:r>
        <w:rPr>
          <w:spacing w:val="-5"/>
        </w:rPr>
        <w:t xml:space="preserve"> </w:t>
      </w:r>
      <w:r>
        <w:t>imbalance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classes</w:t>
      </w:r>
      <w:r>
        <w:rPr>
          <w:spacing w:val="-5"/>
        </w:rPr>
        <w:t xml:space="preserve"> </w:t>
      </w:r>
      <w:r>
        <w:rPr>
          <w:spacing w:val="-1"/>
        </w:rPr>
        <w:t>(defective</w:t>
      </w:r>
      <w:r>
        <w:rPr>
          <w:spacing w:val="21"/>
          <w:w w:val="99"/>
        </w:rPr>
        <w:t xml:space="preserve"> </w:t>
      </w:r>
      <w:r>
        <w:t>and</w:t>
      </w:r>
      <w:r>
        <w:rPr>
          <w:spacing w:val="14"/>
        </w:rPr>
        <w:t xml:space="preserve"> </w:t>
      </w:r>
      <w:proofErr w:type="spellStart"/>
      <w:r>
        <w:rPr>
          <w:spacing w:val="-1"/>
        </w:rPr>
        <w:t>nondefective</w:t>
      </w:r>
      <w:proofErr w:type="spellEnd"/>
      <w:r>
        <w:rPr>
          <w:spacing w:val="15"/>
        </w:rPr>
        <w:t xml:space="preserve"> </w:t>
      </w:r>
      <w:r>
        <w:t>code)</w:t>
      </w:r>
      <w:r>
        <w:rPr>
          <w:spacing w:val="14"/>
        </w:rPr>
        <w:t xml:space="preserve"> </w:t>
      </w:r>
      <w:r>
        <w:t>implies</w:t>
      </w:r>
      <w:r>
        <w:rPr>
          <w:spacing w:val="15"/>
        </w:rPr>
        <w:t xml:space="preserve"> </w:t>
      </w:r>
      <w:r>
        <w:t>that</w:t>
      </w:r>
      <w:r>
        <w:rPr>
          <w:spacing w:val="14"/>
        </w:rPr>
        <w:t xml:space="preserve"> </w:t>
      </w:r>
      <w:r>
        <w:t>with</w:t>
      </w:r>
      <w:r>
        <w:rPr>
          <w:spacing w:val="15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suitable</w:t>
      </w:r>
      <w:r>
        <w:rPr>
          <w:spacing w:val="14"/>
        </w:rPr>
        <w:t xml:space="preserve"> </w:t>
      </w:r>
      <w:r>
        <w:t>representation,</w:t>
      </w:r>
      <w:r>
        <w:rPr>
          <w:spacing w:val="18"/>
        </w:rPr>
        <w:t xml:space="preserve"> </w:t>
      </w:r>
      <w:del w:id="124" w:author="Rene Okech" w:date="2021-03-26T15:19:00Z">
        <w:r w:rsidDel="00195A2D">
          <w:delText>the</w:delText>
        </w:r>
        <w:r w:rsidDel="00195A2D">
          <w:rPr>
            <w:spacing w:val="15"/>
          </w:rPr>
          <w:delText xml:space="preserve"> </w:delText>
        </w:r>
      </w:del>
      <w:r>
        <w:rPr>
          <w:spacing w:val="-1"/>
        </w:rPr>
        <w:t>defective</w:t>
      </w:r>
      <w:r>
        <w:rPr>
          <w:spacing w:val="14"/>
        </w:rPr>
        <w:t xml:space="preserve"> </w:t>
      </w:r>
      <w:r>
        <w:t>code</w:t>
      </w:r>
      <w:r>
        <w:rPr>
          <w:spacing w:val="15"/>
        </w:rPr>
        <w:t xml:space="preserve"> </w:t>
      </w:r>
      <w:r>
        <w:t>may</w:t>
      </w:r>
      <w:r>
        <w:rPr>
          <w:spacing w:val="14"/>
        </w:rPr>
        <w:t xml:space="preserve"> </w:t>
      </w:r>
      <w:r>
        <w:rPr>
          <w:spacing w:val="-2"/>
        </w:rPr>
        <w:t>effectively</w:t>
      </w:r>
      <w:r>
        <w:rPr>
          <w:spacing w:val="15"/>
        </w:rPr>
        <w:t xml:space="preserve"> </w:t>
      </w:r>
      <w:r>
        <w:t>be</w:t>
      </w:r>
      <w:r>
        <w:rPr>
          <w:spacing w:val="14"/>
        </w:rPr>
        <w:t xml:space="preserve"> </w:t>
      </w:r>
      <w:r>
        <w:t>found</w:t>
      </w:r>
      <w:r>
        <w:rPr>
          <w:spacing w:val="15"/>
        </w:rPr>
        <w:t xml:space="preserve"> </w:t>
      </w:r>
      <w:del w:id="125" w:author="Rene Okech" w:date="2021-03-26T15:19:00Z">
        <w:r w:rsidDel="00195A2D">
          <w:rPr>
            <w:spacing w:val="-1"/>
          </w:rPr>
          <w:delText>as</w:delText>
        </w:r>
        <w:r w:rsidDel="00195A2D">
          <w:rPr>
            <w:spacing w:val="21"/>
            <w:w w:val="101"/>
          </w:rPr>
          <w:delText xml:space="preserve"> </w:delText>
        </w:r>
      </w:del>
      <w:ins w:id="126" w:author="Rene Okech" w:date="2021-03-26T15:19:00Z">
        <w:r w:rsidR="00195A2D">
          <w:rPr>
            <w:spacing w:val="-1"/>
          </w:rPr>
          <w:t>to be</w:t>
        </w:r>
        <w:r w:rsidR="00195A2D">
          <w:rPr>
            <w:spacing w:val="21"/>
            <w:w w:val="101"/>
          </w:rPr>
          <w:t xml:space="preserve"> </w:t>
        </w:r>
      </w:ins>
      <w:r>
        <w:t>anomalous</w:t>
      </w:r>
      <w:r>
        <w:rPr>
          <w:spacing w:val="-7"/>
        </w:rPr>
        <w:t xml:space="preserve"> </w:t>
      </w:r>
      <w:r>
        <w:t>(implausible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terms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distribution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normal</w:t>
      </w:r>
      <w:r>
        <w:rPr>
          <w:spacing w:val="-7"/>
        </w:rPr>
        <w:t xml:space="preserve"> </w:t>
      </w:r>
      <w:r>
        <w:t>code).</w:t>
      </w:r>
    </w:p>
    <w:p w14:paraId="21DA2640" w14:textId="6983D587" w:rsidR="002411D8" w:rsidRDefault="00910AE6">
      <w:pPr>
        <w:spacing w:before="100" w:line="235" w:lineRule="exact"/>
        <w:ind w:left="356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eastAsiaTheme="minorHAnsi"/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56704" behindDoc="1" locked="0" layoutInCell="1" allowOverlap="1" wp14:anchorId="4163CA35" wp14:editId="241C3757">
                <wp:simplePos x="0" y="0"/>
                <wp:positionH relativeFrom="page">
                  <wp:posOffset>914400</wp:posOffset>
                </wp:positionH>
                <wp:positionV relativeFrom="paragraph">
                  <wp:posOffset>78105</wp:posOffset>
                </wp:positionV>
                <wp:extent cx="1821815" cy="1270"/>
                <wp:effectExtent l="9525" t="12700" r="6985" b="5080"/>
                <wp:wrapNone/>
                <wp:docPr id="17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21815" cy="1270"/>
                          <a:chOff x="1440" y="123"/>
                          <a:chExt cx="2869" cy="2"/>
                        </a:xfrm>
                      </wpg:grpSpPr>
                      <wps:wsp>
                        <wps:cNvPr id="18" name="Freeform 14"/>
                        <wps:cNvSpPr>
                          <a:spLocks/>
                        </wps:cNvSpPr>
                        <wps:spPr bwMode="auto">
                          <a:xfrm>
                            <a:off x="1440" y="123"/>
                            <a:ext cx="2869" cy="2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2869"/>
                              <a:gd name="T2" fmla="+- 0 4309 1440"/>
                              <a:gd name="T3" fmla="*/ T2 w 286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869">
                                <a:moveTo>
                                  <a:pt x="0" y="0"/>
                                </a:moveTo>
                                <a:lnTo>
                                  <a:pt x="2869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7845D6" id="Group 13" o:spid="_x0000_s1026" style="position:absolute;margin-left:1in;margin-top:6.15pt;width:143.45pt;height:.1pt;z-index:-251659776;mso-position-horizontal-relative:page" coordorigin="1440,123" coordsize="286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">
                <v:shape id="Freeform 14" o:spid="_x0000_s1027" style="position:absolute;left:1440;top:123;width:2869;height:2;visibility:visible;mso-wrap-style:square;v-text-anchor:top" coordsize="286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pA0cQA&#10;AADbAAAADwAAAGRycy9kb3ducmV2LnhtbESPQWvCQBCF70L/wzKCl6IbSymaukpRWgrFg7Y/YMxO&#10;N9HsbMyuMf33nYPgbYb35r1vFqve16qjNlaBDUwnGSjiItiKnYGf7/fxDFRMyBbrwGTgjyKslg+D&#10;BeY2XHlH3T45JSEcczRQptTkWseiJI9xEhpi0X5D6zHJ2jptW7xKuK/1U5a9aI8VS0OJDa1LKk77&#10;izfgTpoffdXZ88dh7o4+Hbab5y9jRsP+7RVUoj7dzbfrTyv4Aiu/yAB6+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WKQNHEAAAA2wAAAA8AAAAAAAAAAAAAAAAAmAIAAGRycy9k&#10;b3ducmV2LnhtbFBLBQYAAAAABAAEAPUAAACJAwAAAAA=&#10;" path="m,l2869,e" filled="f" strokeweight=".14042mm">
                  <v:path arrowok="t" o:connecttype="custom" o:connectlocs="0,0;2869,0" o:connectangles="0,0"/>
                </v:shape>
                <w10:wrap anchorx="page"/>
              </v:group>
            </w:pict>
          </mc:Fallback>
        </mc:AlternateContent>
      </w:r>
      <w:r w:rsidR="00E92DE7">
        <w:rPr>
          <w:rFonts w:ascii="Lucida Sans Unicode" w:eastAsia="Lucida Sans Unicode" w:hAnsi="Lucida Sans Unicode" w:cs="Lucida Sans Unicode"/>
          <w:i/>
          <w:spacing w:val="2"/>
          <w:position w:val="8"/>
          <w:sz w:val="12"/>
          <w:szCs w:val="12"/>
        </w:rPr>
        <w:t>∗</w:t>
      </w:r>
      <w:r w:rsidR="00E92DE7">
        <w:rPr>
          <w:rFonts w:ascii="Times New Roman" w:eastAsia="Times New Roman" w:hAnsi="Times New Roman" w:cs="Times New Roman"/>
          <w:spacing w:val="2"/>
          <w:sz w:val="18"/>
          <w:szCs w:val="18"/>
        </w:rPr>
        <w:t>N.N.</w:t>
      </w:r>
      <w:r w:rsidR="00E92DE7">
        <w:rPr>
          <w:rFonts w:ascii="Times New Roman" w:eastAsia="Times New Roman" w:hAnsi="Times New Roman" w:cs="Times New Roman"/>
          <w:spacing w:val="-11"/>
          <w:sz w:val="18"/>
          <w:szCs w:val="18"/>
        </w:rPr>
        <w:t xml:space="preserve"> </w:t>
      </w:r>
      <w:proofErr w:type="spellStart"/>
      <w:r w:rsidR="00E92DE7">
        <w:rPr>
          <w:rFonts w:ascii="Times New Roman" w:eastAsia="Times New Roman" w:hAnsi="Times New Roman" w:cs="Times New Roman"/>
          <w:spacing w:val="-1"/>
          <w:sz w:val="18"/>
          <w:szCs w:val="18"/>
        </w:rPr>
        <w:t>Krasovskii</w:t>
      </w:r>
      <w:proofErr w:type="spellEnd"/>
      <w:r w:rsidR="00E92DE7">
        <w:rPr>
          <w:rFonts w:ascii="Times New Roman" w:eastAsia="Times New Roman" w:hAnsi="Times New Roman" w:cs="Times New Roman"/>
          <w:spacing w:val="-11"/>
          <w:sz w:val="18"/>
          <w:szCs w:val="18"/>
        </w:rPr>
        <w:t xml:space="preserve"> </w:t>
      </w:r>
      <w:r w:rsidR="00E92DE7">
        <w:rPr>
          <w:rFonts w:ascii="Times New Roman" w:eastAsia="Times New Roman" w:hAnsi="Times New Roman" w:cs="Times New Roman"/>
          <w:sz w:val="18"/>
          <w:szCs w:val="18"/>
        </w:rPr>
        <w:t>Institute</w:t>
      </w:r>
      <w:r w:rsidR="00E92DE7">
        <w:rPr>
          <w:rFonts w:ascii="Times New Roman" w:eastAsia="Times New Roman" w:hAnsi="Times New Roman" w:cs="Times New Roman"/>
          <w:spacing w:val="-11"/>
          <w:sz w:val="18"/>
          <w:szCs w:val="18"/>
        </w:rPr>
        <w:t xml:space="preserve"> </w:t>
      </w:r>
      <w:r w:rsidR="00E92DE7">
        <w:rPr>
          <w:rFonts w:ascii="Times New Roman" w:eastAsia="Times New Roman" w:hAnsi="Times New Roman" w:cs="Times New Roman"/>
          <w:sz w:val="18"/>
          <w:szCs w:val="18"/>
        </w:rPr>
        <w:t>of</w:t>
      </w:r>
      <w:r w:rsidR="00E92DE7">
        <w:rPr>
          <w:rFonts w:ascii="Times New Roman" w:eastAsia="Times New Roman" w:hAnsi="Times New Roman" w:cs="Times New Roman"/>
          <w:spacing w:val="-10"/>
          <w:sz w:val="18"/>
          <w:szCs w:val="18"/>
        </w:rPr>
        <w:t xml:space="preserve"> </w:t>
      </w:r>
      <w:r w:rsidR="00E92DE7">
        <w:rPr>
          <w:rFonts w:ascii="Times New Roman" w:eastAsia="Times New Roman" w:hAnsi="Times New Roman" w:cs="Times New Roman"/>
          <w:sz w:val="18"/>
          <w:szCs w:val="18"/>
        </w:rPr>
        <w:t>Mathematics</w:t>
      </w:r>
      <w:r w:rsidR="00E92DE7">
        <w:rPr>
          <w:rFonts w:ascii="Times New Roman" w:eastAsia="Times New Roman" w:hAnsi="Times New Roman" w:cs="Times New Roman"/>
          <w:spacing w:val="-11"/>
          <w:sz w:val="18"/>
          <w:szCs w:val="18"/>
        </w:rPr>
        <w:t xml:space="preserve"> </w:t>
      </w:r>
      <w:r w:rsidR="00E92DE7">
        <w:rPr>
          <w:rFonts w:ascii="Times New Roman" w:eastAsia="Times New Roman" w:hAnsi="Times New Roman" w:cs="Times New Roman"/>
          <w:sz w:val="18"/>
          <w:szCs w:val="18"/>
        </w:rPr>
        <w:t>and</w:t>
      </w:r>
      <w:r w:rsidR="00E92DE7">
        <w:rPr>
          <w:rFonts w:ascii="Times New Roman" w:eastAsia="Times New Roman" w:hAnsi="Times New Roman" w:cs="Times New Roman"/>
          <w:spacing w:val="-11"/>
          <w:sz w:val="18"/>
          <w:szCs w:val="18"/>
        </w:rPr>
        <w:t xml:space="preserve"> </w:t>
      </w:r>
      <w:r w:rsidR="00E92DE7">
        <w:rPr>
          <w:rFonts w:ascii="Times New Roman" w:eastAsia="Times New Roman" w:hAnsi="Times New Roman" w:cs="Times New Roman"/>
          <w:sz w:val="18"/>
          <w:szCs w:val="18"/>
        </w:rPr>
        <w:t>Mechanics</w:t>
      </w:r>
    </w:p>
    <w:p w14:paraId="48FA302E" w14:textId="77777777" w:rsidR="002411D8" w:rsidRDefault="00E92DE7">
      <w:pPr>
        <w:spacing w:line="235" w:lineRule="exact"/>
        <w:ind w:left="364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Lucida Sans Unicode" w:eastAsia="Lucida Sans Unicode" w:hAnsi="Lucida Sans Unicode" w:cs="Lucida Sans Unicode"/>
          <w:i/>
          <w:spacing w:val="1"/>
          <w:position w:val="8"/>
          <w:sz w:val="12"/>
          <w:szCs w:val="12"/>
        </w:rPr>
        <w:t>†</w:t>
      </w:r>
      <w:r>
        <w:rPr>
          <w:rFonts w:ascii="Times New Roman" w:eastAsia="Times New Roman" w:hAnsi="Times New Roman" w:cs="Times New Roman"/>
          <w:spacing w:val="1"/>
          <w:sz w:val="18"/>
          <w:szCs w:val="18"/>
        </w:rPr>
        <w:t>Ural</w:t>
      </w:r>
      <w:r>
        <w:rPr>
          <w:rFonts w:ascii="Times New Roman" w:eastAsia="Times New Roman" w:hAnsi="Times New Roman" w:cs="Times New Roman"/>
          <w:spacing w:val="-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Federal</w:t>
      </w:r>
      <w:r>
        <w:rPr>
          <w:rFonts w:ascii="Times New Roman" w:eastAsia="Times New Roman" w:hAnsi="Times New Roman" w:cs="Times New Roman"/>
          <w:spacing w:val="-1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8"/>
          <w:szCs w:val="18"/>
        </w:rPr>
        <w:t>University,</w:t>
      </w:r>
      <w:r>
        <w:rPr>
          <w:rFonts w:ascii="Times New Roman" w:eastAsia="Times New Roman" w:hAnsi="Times New Roman" w:cs="Times New Roman"/>
          <w:spacing w:val="-11"/>
          <w:sz w:val="18"/>
          <w:szCs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Ekaterinburg</w:t>
      </w:r>
      <w:proofErr w:type="spellEnd"/>
      <w:r>
        <w:rPr>
          <w:rFonts w:ascii="Times New Roman" w:eastAsia="Times New Roman" w:hAnsi="Times New Roman" w:cs="Times New Roman"/>
          <w:spacing w:val="-1"/>
          <w:sz w:val="18"/>
          <w:szCs w:val="18"/>
        </w:rPr>
        <w:t>,</w:t>
      </w:r>
      <w:r>
        <w:rPr>
          <w:rFonts w:ascii="Times New Roman" w:eastAsia="Times New Roman" w:hAnsi="Times New Roman" w:cs="Times New Roman"/>
          <w:spacing w:val="-1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Russia</w:t>
      </w:r>
    </w:p>
    <w:p w14:paraId="411720C3" w14:textId="77777777" w:rsidR="002411D8" w:rsidRDefault="002411D8">
      <w:pPr>
        <w:spacing w:line="235" w:lineRule="exact"/>
        <w:rPr>
          <w:rFonts w:ascii="Times New Roman" w:eastAsia="Times New Roman" w:hAnsi="Times New Roman" w:cs="Times New Roman"/>
          <w:sz w:val="18"/>
          <w:szCs w:val="18"/>
        </w:rPr>
        <w:sectPr w:rsidR="002411D8">
          <w:type w:val="continuous"/>
          <w:pgSz w:w="12240" w:h="15840"/>
          <w:pgMar w:top="1500" w:right="1300" w:bottom="280" w:left="1320" w:header="720" w:footer="720" w:gutter="0"/>
          <w:cols w:space="720"/>
        </w:sectPr>
      </w:pPr>
    </w:p>
    <w:p w14:paraId="2F50C0B1" w14:textId="77777777" w:rsidR="002411D8" w:rsidRDefault="002411D8">
      <w:pPr>
        <w:spacing w:line="200" w:lineRule="exact"/>
        <w:rPr>
          <w:sz w:val="20"/>
          <w:szCs w:val="20"/>
        </w:rPr>
      </w:pPr>
    </w:p>
    <w:p w14:paraId="47FD16B3" w14:textId="77777777" w:rsidR="002411D8" w:rsidRDefault="002411D8">
      <w:pPr>
        <w:spacing w:before="17" w:line="220" w:lineRule="exact"/>
      </w:pPr>
    </w:p>
    <w:p w14:paraId="535CA70B" w14:textId="77777777" w:rsidR="002411D8" w:rsidRDefault="00E92DE7">
      <w:pPr>
        <w:pStyle w:val="a3"/>
        <w:spacing w:before="66"/>
        <w:ind w:right="2179"/>
        <w:jc w:val="both"/>
      </w:pPr>
      <w:r>
        <w:t>In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article,</w:t>
      </w:r>
      <w:r>
        <w:rPr>
          <w:spacing w:val="-6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present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2"/>
        </w:rPr>
        <w:t>new</w:t>
      </w:r>
      <w:r>
        <w:rPr>
          <w:spacing w:val="-6"/>
        </w:rPr>
        <w:t xml:space="preserve"> </w:t>
      </w:r>
      <w:r>
        <w:t>approach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cross-project</w:t>
      </w:r>
      <w:r>
        <w:rPr>
          <w:spacing w:val="-6"/>
        </w:rPr>
        <w:t xml:space="preserve"> </w:t>
      </w:r>
      <w:r>
        <w:t>prediction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source</w:t>
      </w:r>
      <w:r>
        <w:rPr>
          <w:spacing w:val="-5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defects.</w:t>
      </w:r>
    </w:p>
    <w:p w14:paraId="24813EEB" w14:textId="4BC23BA8" w:rsidR="002411D8" w:rsidRDefault="00E92DE7">
      <w:pPr>
        <w:pStyle w:val="a3"/>
        <w:spacing w:before="110" w:line="218" w:lineRule="exact"/>
        <w:ind w:left="113" w:right="105"/>
        <w:jc w:val="both"/>
      </w:pPr>
      <w:del w:id="127" w:author="Rene Okech" w:date="2021-03-26T15:23:00Z">
        <w:r w:rsidDel="00195A2D">
          <w:delText>The</w:delText>
        </w:r>
        <w:r w:rsidDel="00195A2D">
          <w:rPr>
            <w:spacing w:val="27"/>
          </w:rPr>
          <w:delText xml:space="preserve"> </w:delText>
        </w:r>
      </w:del>
      <w:ins w:id="128" w:author="Rene Okech" w:date="2021-03-26T15:23:00Z">
        <w:r w:rsidR="00195A2D">
          <w:t xml:space="preserve">Code defect prediction </w:t>
        </w:r>
      </w:ins>
      <w:del w:id="129" w:author="Rene Okech" w:date="2021-03-26T15:23:00Z">
        <w:r w:rsidDel="00195A2D">
          <w:delText>problem</w:delText>
        </w:r>
        <w:r w:rsidDel="00195A2D">
          <w:rPr>
            <w:spacing w:val="27"/>
          </w:rPr>
          <w:delText xml:space="preserve"> </w:delText>
        </w:r>
        <w:r w:rsidDel="00195A2D">
          <w:delText>of</w:delText>
        </w:r>
        <w:r w:rsidDel="00195A2D">
          <w:rPr>
            <w:spacing w:val="28"/>
          </w:rPr>
          <w:delText xml:space="preserve"> </w:delText>
        </w:r>
        <w:r w:rsidDel="00195A2D">
          <w:delText>predicting</w:delText>
        </w:r>
        <w:r w:rsidDel="00195A2D">
          <w:rPr>
            <w:spacing w:val="27"/>
          </w:rPr>
          <w:delText xml:space="preserve"> </w:delText>
        </w:r>
        <w:r w:rsidDel="00195A2D">
          <w:delText>a</w:delText>
        </w:r>
        <w:r w:rsidDel="00195A2D">
          <w:rPr>
            <w:spacing w:val="27"/>
          </w:rPr>
          <w:delText xml:space="preserve"> </w:delText>
        </w:r>
        <w:r w:rsidDel="00195A2D">
          <w:delText>code</w:delText>
        </w:r>
        <w:r w:rsidDel="00195A2D">
          <w:rPr>
            <w:spacing w:val="28"/>
          </w:rPr>
          <w:delText xml:space="preserve"> </w:delText>
        </w:r>
        <w:r w:rsidDel="00195A2D">
          <w:delText>defect</w:delText>
        </w:r>
        <w:r w:rsidDel="00195A2D">
          <w:rPr>
            <w:spacing w:val="27"/>
          </w:rPr>
          <w:delText xml:space="preserve"> </w:delText>
        </w:r>
      </w:del>
      <w:r>
        <w:t>is</w:t>
      </w:r>
      <w:r>
        <w:rPr>
          <w:spacing w:val="27"/>
        </w:rPr>
        <w:t xml:space="preserve"> </w:t>
      </w:r>
      <w:r>
        <w:t>posed</w:t>
      </w:r>
      <w:r>
        <w:rPr>
          <w:spacing w:val="28"/>
        </w:rPr>
        <w:t xml:space="preserve"> </w:t>
      </w:r>
      <w:r>
        <w:t>as</w:t>
      </w:r>
      <w:r>
        <w:rPr>
          <w:spacing w:val="27"/>
        </w:rPr>
        <w:t xml:space="preserve"> </w:t>
      </w:r>
      <w:r>
        <w:t>a</w:t>
      </w:r>
      <w:r>
        <w:rPr>
          <w:spacing w:val="27"/>
        </w:rPr>
        <w:t xml:space="preserve"> </w:t>
      </w:r>
      <w:r>
        <w:rPr>
          <w:spacing w:val="-1"/>
        </w:rPr>
        <w:t>problem</w:t>
      </w:r>
      <w:r>
        <w:rPr>
          <w:spacing w:val="28"/>
        </w:rPr>
        <w:t xml:space="preserve"> </w:t>
      </w:r>
      <w:del w:id="130" w:author="Rene Okech" w:date="2021-03-26T15:23:00Z">
        <w:r w:rsidDel="00195A2D">
          <w:delText>of</w:delText>
        </w:r>
        <w:r w:rsidDel="00195A2D">
          <w:rPr>
            <w:spacing w:val="27"/>
          </w:rPr>
          <w:delText xml:space="preserve"> </w:delText>
        </w:r>
      </w:del>
      <w:ins w:id="131" w:author="Rene Okech" w:date="2021-03-26T15:23:00Z">
        <w:r w:rsidR="00195A2D">
          <w:t>that involves</w:t>
        </w:r>
        <w:r w:rsidR="00195A2D">
          <w:rPr>
            <w:spacing w:val="27"/>
          </w:rPr>
          <w:t xml:space="preserve"> </w:t>
        </w:r>
      </w:ins>
      <w:r>
        <w:t>detecting</w:t>
      </w:r>
      <w:r>
        <w:rPr>
          <w:spacing w:val="27"/>
        </w:rPr>
        <w:t xml:space="preserve"> </w:t>
      </w:r>
      <w:r>
        <w:t>anomalies</w:t>
      </w:r>
      <w:r>
        <w:rPr>
          <w:spacing w:val="28"/>
        </w:rPr>
        <w:t xml:space="preserve"> </w:t>
      </w:r>
      <w:r>
        <w:t>in</w:t>
      </w:r>
      <w:r>
        <w:rPr>
          <w:spacing w:val="27"/>
        </w:rPr>
        <w:t xml:space="preserve"> </w:t>
      </w:r>
      <w:ins w:id="132" w:author="Rene Okech" w:date="2021-03-26T15:23:00Z">
        <w:r w:rsidR="00195A2D">
          <w:rPr>
            <w:spacing w:val="27"/>
          </w:rPr>
          <w:t xml:space="preserve">a </w:t>
        </w:r>
      </w:ins>
      <w:r>
        <w:t>semantic</w:t>
      </w:r>
      <w:r>
        <w:rPr>
          <w:spacing w:val="27"/>
        </w:rPr>
        <w:t xml:space="preserve"> </w:t>
      </w:r>
      <w:r>
        <w:t>multilingual</w:t>
      </w:r>
      <w:r>
        <w:rPr>
          <w:spacing w:val="26"/>
          <w:w w:val="101"/>
        </w:rPr>
        <w:t xml:space="preserve"> </w:t>
      </w:r>
      <w:r>
        <w:t>representation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source</w:t>
      </w:r>
      <w:r>
        <w:rPr>
          <w:spacing w:val="-10"/>
        </w:rPr>
        <w:t xml:space="preserve"> </w:t>
      </w:r>
      <w:r>
        <w:t>co</w:t>
      </w:r>
      <w:ins w:id="133" w:author="Rene Okech" w:date="2021-03-26T15:25:00Z">
        <w:r w:rsidR="00195A2D">
          <w:t>de</w:t>
        </w:r>
      </w:ins>
      <w:del w:id="134" w:author="Rene Okech" w:date="2021-03-26T15:25:00Z">
        <w:r w:rsidDel="00195A2D">
          <w:delText>d</w:delText>
        </w:r>
      </w:del>
      <w:del w:id="135" w:author="Rene Okech" w:date="2021-03-26T15:24:00Z">
        <w:r w:rsidDel="00195A2D">
          <w:delText>e.</w:delText>
        </w:r>
        <w:r w:rsidDel="00195A2D">
          <w:rPr>
            <w:spacing w:val="-2"/>
          </w:rPr>
          <w:delText xml:space="preserve"> </w:delText>
        </w:r>
        <w:r w:rsidDel="00195A2D">
          <w:rPr>
            <w:spacing w:val="-1"/>
          </w:rPr>
          <w:delText>Tr</w:delText>
        </w:r>
      </w:del>
      <w:ins w:id="136" w:author="Rene Okech" w:date="2021-03-26T15:24:00Z">
        <w:r w:rsidR="00195A2D">
          <w:rPr>
            <w:spacing w:val="-1"/>
          </w:rPr>
          <w:t>,</w:t>
        </w:r>
      </w:ins>
      <w:ins w:id="137" w:author="Rene Okech" w:date="2021-03-26T15:25:00Z">
        <w:r w:rsidR="00195A2D">
          <w:rPr>
            <w:spacing w:val="-1"/>
          </w:rPr>
          <w:t xml:space="preserve"> </w:t>
        </w:r>
      </w:ins>
      <w:ins w:id="138" w:author="Rene Okech" w:date="2021-03-26T15:24:00Z">
        <w:r w:rsidR="00195A2D">
          <w:rPr>
            <w:spacing w:val="-1"/>
          </w:rPr>
          <w:t>and tr</w:t>
        </w:r>
      </w:ins>
      <w:r>
        <w:rPr>
          <w:spacing w:val="-1"/>
        </w:rPr>
        <w:t>aining</w:t>
      </w:r>
      <w:r>
        <w:rPr>
          <w:spacing w:val="-10"/>
        </w:rPr>
        <w:t xml:space="preserve"> </w:t>
      </w:r>
      <w:ins w:id="139" w:author="Rene Okech" w:date="2021-03-26T15:25:00Z">
        <w:r w:rsidR="00195A2D">
          <w:t>occurs</w:t>
        </w:r>
      </w:ins>
      <w:del w:id="140" w:author="Rene Okech" w:date="2021-03-26T15:25:00Z">
        <w:r w:rsidDel="00195A2D">
          <w:rPr>
            <w:spacing w:val="-1"/>
          </w:rPr>
          <w:delText>takes</w:delText>
        </w:r>
        <w:r w:rsidDel="00195A2D">
          <w:rPr>
            <w:spacing w:val="-11"/>
          </w:rPr>
          <w:delText xml:space="preserve"> </w:delText>
        </w:r>
        <w:r w:rsidDel="00195A2D">
          <w:delText>place</w:delText>
        </w:r>
      </w:del>
      <w:r>
        <w:rPr>
          <w:spacing w:val="-11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rPr>
          <w:spacing w:val="-1"/>
        </w:rPr>
        <w:t>unsupervised</w:t>
      </w:r>
      <w:r>
        <w:rPr>
          <w:spacing w:val="-11"/>
        </w:rPr>
        <w:t xml:space="preserve"> </w:t>
      </w:r>
      <w:r>
        <w:t>mode</w:t>
      </w:r>
      <w:r>
        <w:rPr>
          <w:spacing w:val="-11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code</w:t>
      </w:r>
      <w:r>
        <w:rPr>
          <w:spacing w:val="-11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rPr>
          <w:spacing w:val="-1"/>
        </w:rPr>
        <w:t>different</w:t>
      </w:r>
      <w:r>
        <w:rPr>
          <w:spacing w:val="-11"/>
        </w:rPr>
        <w:t xml:space="preserve"> </w:t>
      </w:r>
      <w:r>
        <w:t>repositories.</w:t>
      </w:r>
      <w:r>
        <w:rPr>
          <w:spacing w:val="35"/>
          <w:w w:val="9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proposed</w:t>
      </w:r>
      <w:r>
        <w:rPr>
          <w:spacing w:val="-5"/>
        </w:rPr>
        <w:t xml:space="preserve"> </w:t>
      </w:r>
      <w:r>
        <w:t>approach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commentRangeStart w:id="141"/>
      <w:r>
        <w:rPr>
          <w:spacing w:val="-2"/>
        </w:rPr>
        <w:t>evaluated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part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Py150</w:t>
      </w:r>
      <w:r>
        <w:rPr>
          <w:spacing w:val="-6"/>
        </w:rPr>
        <w:t xml:space="preserve"> </w:t>
      </w:r>
      <w:r>
        <w:t>data</w:t>
      </w:r>
      <w:ins w:id="142" w:author="Rene Okech" w:date="2021-03-26T17:32:00Z">
        <w:r w:rsidR="002A4FAA">
          <w:t xml:space="preserve"> </w:t>
        </w:r>
      </w:ins>
      <w:r>
        <w:t>set</w:t>
      </w:r>
      <w:commentRangeEnd w:id="141"/>
      <w:r w:rsidR="00195A2D">
        <w:rPr>
          <w:rStyle w:val="a8"/>
          <w:rFonts w:asciiTheme="minorHAnsi" w:eastAsiaTheme="minorEastAsia" w:hAnsiTheme="minorHAnsi"/>
        </w:rPr>
        <w:commentReference w:id="141"/>
      </w:r>
      <w:r>
        <w:t>.</w:t>
      </w:r>
    </w:p>
    <w:p w14:paraId="0D5782C2" w14:textId="7B14857F" w:rsidR="002411D8" w:rsidRDefault="00E92DE7">
      <w:pPr>
        <w:pStyle w:val="a3"/>
        <w:spacing w:before="109" w:line="218" w:lineRule="exact"/>
        <w:ind w:right="132" w:hanging="7"/>
        <w:jc w:val="both"/>
      </w:pPr>
      <w:del w:id="144" w:author="Rene Okech" w:date="2021-03-26T15:26:00Z">
        <w:r w:rsidDel="00195A2D">
          <w:delText>The</w:delText>
        </w:r>
        <w:r w:rsidDel="00195A2D">
          <w:rPr>
            <w:spacing w:val="-11"/>
          </w:rPr>
          <w:delText xml:space="preserve"> </w:delText>
        </w:r>
        <w:r w:rsidDel="00195A2D">
          <w:delText>rest</w:delText>
        </w:r>
        <w:r w:rsidDel="00195A2D">
          <w:rPr>
            <w:spacing w:val="-11"/>
          </w:rPr>
          <w:delText xml:space="preserve"> </w:delText>
        </w:r>
        <w:r w:rsidDel="00195A2D">
          <w:delText>of</w:delText>
        </w:r>
        <w:r w:rsidDel="00195A2D">
          <w:rPr>
            <w:spacing w:val="-11"/>
          </w:rPr>
          <w:delText xml:space="preserve"> </w:delText>
        </w:r>
        <w:r w:rsidDel="00195A2D">
          <w:delText>the</w:delText>
        </w:r>
        <w:r w:rsidDel="00195A2D">
          <w:rPr>
            <w:spacing w:val="-11"/>
          </w:rPr>
          <w:delText xml:space="preserve"> </w:delText>
        </w:r>
        <w:r w:rsidDel="00195A2D">
          <w:delText>article</w:delText>
        </w:r>
        <w:r w:rsidDel="00195A2D">
          <w:rPr>
            <w:spacing w:val="-11"/>
          </w:rPr>
          <w:delText xml:space="preserve"> </w:delText>
        </w:r>
        <w:r w:rsidDel="00195A2D">
          <w:delText>is</w:delText>
        </w:r>
        <w:r w:rsidDel="00195A2D">
          <w:rPr>
            <w:spacing w:val="-11"/>
          </w:rPr>
          <w:delText xml:space="preserve"> </w:delText>
        </w:r>
        <w:r w:rsidDel="00195A2D">
          <w:rPr>
            <w:spacing w:val="-2"/>
          </w:rPr>
          <w:delText>organized</w:delText>
        </w:r>
        <w:r w:rsidDel="00195A2D">
          <w:rPr>
            <w:spacing w:val="-11"/>
          </w:rPr>
          <w:delText xml:space="preserve"> </w:delText>
        </w:r>
        <w:r w:rsidDel="00195A2D">
          <w:delText>as</w:delText>
        </w:r>
        <w:r w:rsidDel="00195A2D">
          <w:rPr>
            <w:spacing w:val="-11"/>
          </w:rPr>
          <w:delText xml:space="preserve"> </w:delText>
        </w:r>
        <w:r w:rsidDel="00195A2D">
          <w:rPr>
            <w:spacing w:val="-2"/>
          </w:rPr>
          <w:delText xml:space="preserve">follows. </w:delText>
        </w:r>
      </w:del>
      <w:r>
        <w:t>In</w:t>
      </w:r>
      <w:r>
        <w:rPr>
          <w:spacing w:val="-11"/>
        </w:rPr>
        <w:t xml:space="preserve"> </w:t>
      </w:r>
      <w:r>
        <w:t>Section</w:t>
      </w:r>
      <w:r>
        <w:rPr>
          <w:spacing w:val="-11"/>
        </w:rPr>
        <w:t xml:space="preserve"> </w:t>
      </w:r>
      <w:hyperlink w:anchor="_bookmark0" w:history="1">
        <w:r>
          <w:t>2,</w:t>
        </w:r>
      </w:hyperlink>
      <w:r>
        <w:rPr>
          <w:spacing w:val="-11"/>
        </w:rPr>
        <w:t xml:space="preserve"> </w:t>
      </w:r>
      <w:r>
        <w:t>we</w:t>
      </w:r>
      <w:r>
        <w:rPr>
          <w:spacing w:val="-11"/>
        </w:rPr>
        <w:t xml:space="preserve"> </w:t>
      </w:r>
      <w:r>
        <w:t>discuss</w:t>
      </w:r>
      <w:r>
        <w:rPr>
          <w:spacing w:val="-11"/>
        </w:rPr>
        <w:t xml:space="preserve"> </w:t>
      </w:r>
      <w:r>
        <w:rPr>
          <w:spacing w:val="-2"/>
        </w:rPr>
        <w:t>existing</w:t>
      </w:r>
      <w:r>
        <w:rPr>
          <w:spacing w:val="-10"/>
        </w:rPr>
        <w:t xml:space="preserve"> </w:t>
      </w:r>
      <w:r>
        <w:t>studies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tools</w:t>
      </w:r>
      <w:r>
        <w:rPr>
          <w:spacing w:val="-11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apply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anomaly</w:t>
      </w:r>
      <w:r>
        <w:rPr>
          <w:spacing w:val="23"/>
          <w:w w:val="97"/>
        </w:rPr>
        <w:t xml:space="preserve"> </w:t>
      </w:r>
      <w:r>
        <w:t>detection</w:t>
      </w:r>
      <w:r>
        <w:rPr>
          <w:spacing w:val="-21"/>
        </w:rPr>
        <w:t xml:space="preserve"> </w:t>
      </w:r>
      <w:r>
        <w:t>techniques</w:t>
      </w:r>
      <w:r>
        <w:rPr>
          <w:spacing w:val="-20"/>
        </w:rPr>
        <w:t xml:space="preserve"> </w:t>
      </w:r>
      <w:r>
        <w:t>for</w:t>
      </w:r>
      <w:r>
        <w:rPr>
          <w:spacing w:val="-21"/>
        </w:rPr>
        <w:t xml:space="preserve"> </w:t>
      </w:r>
      <w:r>
        <w:t>source</w:t>
      </w:r>
      <w:r>
        <w:rPr>
          <w:spacing w:val="-20"/>
        </w:rPr>
        <w:t xml:space="preserve"> </w:t>
      </w:r>
      <w:r>
        <w:t>code.</w:t>
      </w:r>
      <w:r>
        <w:rPr>
          <w:spacing w:val="-9"/>
        </w:rPr>
        <w:t xml:space="preserve"> </w:t>
      </w:r>
      <w:r>
        <w:t>Section</w:t>
      </w:r>
      <w:r>
        <w:rPr>
          <w:spacing w:val="-21"/>
        </w:rPr>
        <w:t xml:space="preserve"> </w:t>
      </w:r>
      <w:hyperlink w:anchor="_bookmark1" w:history="1">
        <w:r>
          <w:t>3</w:t>
        </w:r>
      </w:hyperlink>
      <w:r>
        <w:rPr>
          <w:spacing w:val="-20"/>
        </w:rPr>
        <w:t xml:space="preserve"> </w:t>
      </w:r>
      <w:r>
        <w:rPr>
          <w:spacing w:val="-2"/>
        </w:rPr>
        <w:t>presents</w:t>
      </w:r>
      <w:r>
        <w:rPr>
          <w:spacing w:val="-20"/>
        </w:rPr>
        <w:t xml:space="preserve"> </w:t>
      </w:r>
      <w:r>
        <w:t>our</w:t>
      </w:r>
      <w:r>
        <w:rPr>
          <w:spacing w:val="-21"/>
        </w:rPr>
        <w:t xml:space="preserve"> </w:t>
      </w:r>
      <w:r>
        <w:t>proposed</w:t>
      </w:r>
      <w:r>
        <w:rPr>
          <w:spacing w:val="-20"/>
        </w:rPr>
        <w:t xml:space="preserve"> </w:t>
      </w:r>
      <w:r>
        <w:t>approach</w:t>
      </w:r>
      <w:r>
        <w:rPr>
          <w:spacing w:val="-20"/>
        </w:rPr>
        <w:t xml:space="preserve"> </w:t>
      </w:r>
      <w:r>
        <w:t>to</w:t>
      </w:r>
      <w:r>
        <w:rPr>
          <w:spacing w:val="-21"/>
        </w:rPr>
        <w:t xml:space="preserve"> </w:t>
      </w:r>
      <w:r>
        <w:rPr>
          <w:spacing w:val="-2"/>
        </w:rPr>
        <w:t>anomaly</w:t>
      </w:r>
      <w:r>
        <w:rPr>
          <w:spacing w:val="-20"/>
        </w:rPr>
        <w:t xml:space="preserve"> </w:t>
      </w:r>
      <w:r>
        <w:t>detection</w:t>
      </w:r>
      <w:ins w:id="145" w:author="Rene Okech" w:date="2021-03-26T15:31:00Z">
        <w:r w:rsidR="005137F1">
          <w:t>, while</w:t>
        </w:r>
      </w:ins>
      <w:ins w:id="146" w:author="Rene Okech" w:date="2021-03-26T15:33:00Z">
        <w:r w:rsidR="002E1220">
          <w:rPr>
            <w:spacing w:val="-9"/>
          </w:rPr>
          <w:t xml:space="preserve"> </w:t>
        </w:r>
      </w:ins>
      <w:del w:id="147" w:author="Rene Okech" w:date="2021-03-26T15:33:00Z">
        <w:r w:rsidDel="002E1220">
          <w:delText>.</w:delText>
        </w:r>
        <w:r w:rsidDel="002E1220">
          <w:rPr>
            <w:spacing w:val="-9"/>
          </w:rPr>
          <w:delText xml:space="preserve"> </w:delText>
        </w:r>
      </w:del>
      <w:r>
        <w:t>Section</w:t>
      </w:r>
      <w:r>
        <w:rPr>
          <w:spacing w:val="-21"/>
        </w:rPr>
        <w:t xml:space="preserve"> </w:t>
      </w:r>
      <w:hyperlink w:anchor="_bookmark10" w:history="1">
        <w:r>
          <w:t>4</w:t>
        </w:r>
      </w:hyperlink>
      <w:r>
        <w:rPr>
          <w:spacing w:val="-20"/>
        </w:rPr>
        <w:t xml:space="preserve"> </w:t>
      </w:r>
      <w:del w:id="148" w:author="Rene Okech" w:date="2021-03-26T15:34:00Z">
        <w:r w:rsidDel="002E1220">
          <w:delText>presents</w:delText>
        </w:r>
        <w:r w:rsidDel="002E1220">
          <w:rPr>
            <w:spacing w:val="26"/>
            <w:w w:val="97"/>
          </w:rPr>
          <w:delText xml:space="preserve"> </w:delText>
        </w:r>
      </w:del>
      <w:ins w:id="149" w:author="Rene Okech" w:date="2021-03-26T15:34:00Z">
        <w:r w:rsidR="002E1220">
          <w:t xml:space="preserve">details the </w:t>
        </w:r>
      </w:ins>
      <w:del w:id="150" w:author="Rene Okech" w:date="2021-03-26T15:34:00Z">
        <w:r w:rsidDel="002E1220">
          <w:delText>the</w:delText>
        </w:r>
        <w:r w:rsidDel="002E1220">
          <w:rPr>
            <w:spacing w:val="-1"/>
          </w:rPr>
          <w:delText xml:space="preserve"> </w:delText>
        </w:r>
        <w:r w:rsidDel="002E1220">
          <w:delText>obtained</w:delText>
        </w:r>
        <w:r w:rsidDel="002E1220">
          <w:rPr>
            <w:spacing w:val="-1"/>
          </w:rPr>
          <w:delText xml:space="preserve"> </w:delText>
        </w:r>
      </w:del>
      <w:r>
        <w:t>results.</w:t>
      </w:r>
      <w:r>
        <w:rPr>
          <w:spacing w:val="12"/>
        </w:rPr>
        <w:t xml:space="preserve"> </w:t>
      </w:r>
      <w:ins w:id="151" w:author="Rene Okech" w:date="2021-03-26T15:34:00Z">
        <w:r w:rsidR="002E1220">
          <w:rPr>
            <w:spacing w:val="12"/>
          </w:rPr>
          <w:t xml:space="preserve">To conclude, </w:t>
        </w:r>
      </w:ins>
      <w:r>
        <w:t>Section</w:t>
      </w:r>
      <w:r>
        <w:rPr>
          <w:spacing w:val="-1"/>
        </w:rPr>
        <w:t xml:space="preserve"> </w:t>
      </w:r>
      <w:hyperlink w:anchor="_bookmark13" w:history="1">
        <w:r>
          <w:t>5</w:t>
        </w:r>
      </w:hyperlink>
      <w:r>
        <w:rPr>
          <w:spacing w:val="-1"/>
        </w:rPr>
        <w:t xml:space="preserve"> </w:t>
      </w:r>
      <w:ins w:id="152" w:author="Rene Okech" w:date="2021-03-26T15:34:00Z">
        <w:r w:rsidR="002E1220">
          <w:rPr>
            <w:spacing w:val="-1"/>
          </w:rPr>
          <w:t xml:space="preserve">summarizes these results and provides </w:t>
        </w:r>
      </w:ins>
      <w:del w:id="153" w:author="Rene Okech" w:date="2021-03-26T15:34:00Z">
        <w:r w:rsidDel="002E1220">
          <w:delText>concludes</w:delText>
        </w:r>
        <w:r w:rsidDel="002E1220">
          <w:rPr>
            <w:spacing w:val="-1"/>
          </w:rPr>
          <w:delText xml:space="preserve"> </w:delText>
        </w:r>
        <w:r w:rsidDel="002E1220">
          <w:delText>the</w:delText>
        </w:r>
        <w:r w:rsidDel="002E1220">
          <w:rPr>
            <w:spacing w:val="-1"/>
          </w:rPr>
          <w:delText xml:space="preserve"> </w:delText>
        </w:r>
        <w:r w:rsidDel="002E1220">
          <w:delText>article</w:delText>
        </w:r>
        <w:r w:rsidDel="002E1220">
          <w:rPr>
            <w:spacing w:val="-1"/>
          </w:rPr>
          <w:delText xml:space="preserve"> </w:delText>
        </w:r>
        <w:r w:rsidDel="002E1220">
          <w:delText>by</w:delText>
        </w:r>
        <w:r w:rsidDel="002E1220">
          <w:rPr>
            <w:spacing w:val="-1"/>
          </w:rPr>
          <w:delText xml:space="preserve"> </w:delText>
        </w:r>
        <w:r w:rsidDel="002E1220">
          <w:delText>summarizing</w:delText>
        </w:r>
        <w:r w:rsidDel="002E1220">
          <w:rPr>
            <w:spacing w:val="-1"/>
          </w:rPr>
          <w:delText xml:space="preserve"> </w:delText>
        </w:r>
        <w:r w:rsidDel="002E1220">
          <w:delText>our</w:delText>
        </w:r>
        <w:r w:rsidDel="002E1220">
          <w:rPr>
            <w:spacing w:val="-1"/>
          </w:rPr>
          <w:delText xml:space="preserve"> </w:delText>
        </w:r>
        <w:r w:rsidDel="002E1220">
          <w:delText>results</w:delText>
        </w:r>
        <w:r w:rsidDel="002E1220">
          <w:rPr>
            <w:spacing w:val="-1"/>
          </w:rPr>
          <w:delText xml:space="preserve"> </w:delText>
        </w:r>
        <w:r w:rsidDel="002E1220">
          <w:delText xml:space="preserve">and </w:delText>
        </w:r>
        <w:r w:rsidDel="002E1220">
          <w:rPr>
            <w:spacing w:val="-1"/>
          </w:rPr>
          <w:delText xml:space="preserve">providing </w:delText>
        </w:r>
      </w:del>
      <w:r>
        <w:t>possible</w:t>
      </w:r>
      <w:r>
        <w:rPr>
          <w:spacing w:val="-1"/>
        </w:rPr>
        <w:t xml:space="preserve"> </w:t>
      </w:r>
      <w:r>
        <w:t>directions</w:t>
      </w:r>
      <w:r>
        <w:rPr>
          <w:spacing w:val="-1"/>
        </w:rPr>
        <w:t xml:space="preserve"> </w:t>
      </w:r>
      <w:r>
        <w:t>for</w:t>
      </w:r>
      <w:r>
        <w:rPr>
          <w:spacing w:val="26"/>
        </w:rPr>
        <w:t xml:space="preserve"> </w:t>
      </w:r>
      <w:r>
        <w:t>future</w:t>
      </w:r>
      <w:r>
        <w:rPr>
          <w:spacing w:val="-11"/>
        </w:rPr>
        <w:t xml:space="preserve"> </w:t>
      </w:r>
      <w:r>
        <w:rPr>
          <w:spacing w:val="-1"/>
        </w:rPr>
        <w:t>work.</w:t>
      </w:r>
    </w:p>
    <w:p w14:paraId="71400798" w14:textId="77777777" w:rsidR="002411D8" w:rsidRDefault="002411D8">
      <w:pPr>
        <w:spacing w:line="200" w:lineRule="exact"/>
        <w:rPr>
          <w:sz w:val="20"/>
          <w:szCs w:val="20"/>
        </w:rPr>
      </w:pPr>
    </w:p>
    <w:p w14:paraId="4070381F" w14:textId="77777777" w:rsidR="002411D8" w:rsidRDefault="002411D8">
      <w:pPr>
        <w:spacing w:before="18" w:line="240" w:lineRule="exact"/>
        <w:rPr>
          <w:sz w:val="24"/>
          <w:szCs w:val="24"/>
        </w:rPr>
      </w:pPr>
    </w:p>
    <w:p w14:paraId="2C25D84D" w14:textId="77777777" w:rsidR="002411D8" w:rsidRDefault="00E92DE7">
      <w:pPr>
        <w:pStyle w:val="1"/>
        <w:numPr>
          <w:ilvl w:val="0"/>
          <w:numId w:val="4"/>
        </w:numPr>
        <w:tabs>
          <w:tab w:val="left" w:pos="478"/>
        </w:tabs>
        <w:ind w:right="6076"/>
        <w:jc w:val="both"/>
        <w:rPr>
          <w:b w:val="0"/>
          <w:bCs w:val="0"/>
        </w:rPr>
      </w:pPr>
      <w:bookmarkStart w:id="154" w:name="Background_and_related_work"/>
      <w:bookmarkStart w:id="155" w:name="_bookmark0"/>
      <w:bookmarkEnd w:id="154"/>
      <w:bookmarkEnd w:id="155"/>
      <w:r>
        <w:rPr>
          <w:spacing w:val="-1"/>
        </w:rPr>
        <w:t>Background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rPr>
          <w:spacing w:val="-1"/>
        </w:rPr>
        <w:t>related</w:t>
      </w:r>
      <w:r>
        <w:rPr>
          <w:spacing w:val="-11"/>
        </w:rPr>
        <w:t xml:space="preserve"> </w:t>
      </w:r>
      <w:r>
        <w:rPr>
          <w:spacing w:val="-1"/>
        </w:rPr>
        <w:t>work</w:t>
      </w:r>
    </w:p>
    <w:p w14:paraId="42E7D00C" w14:textId="77777777" w:rsidR="002411D8" w:rsidRDefault="002411D8">
      <w:pPr>
        <w:spacing w:before="11" w:line="320" w:lineRule="exact"/>
        <w:rPr>
          <w:sz w:val="32"/>
          <w:szCs w:val="32"/>
        </w:rPr>
      </w:pPr>
    </w:p>
    <w:p w14:paraId="5225408A" w14:textId="38EDC0D4" w:rsidR="002411D8" w:rsidRDefault="00E92DE7">
      <w:pPr>
        <w:pStyle w:val="a3"/>
        <w:spacing w:line="218" w:lineRule="exact"/>
        <w:ind w:right="115"/>
        <w:jc w:val="both"/>
      </w:pPr>
      <w:r>
        <w:t>One</w:t>
      </w:r>
      <w:r>
        <w:rPr>
          <w:spacing w:val="15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del w:id="156" w:author="Rene Okech" w:date="2021-03-26T15:43:00Z">
        <w:r w:rsidDel="003542DC">
          <w:delText>peculiarities</w:delText>
        </w:r>
        <w:r w:rsidDel="003542DC">
          <w:rPr>
            <w:spacing w:val="15"/>
          </w:rPr>
          <w:delText xml:space="preserve"> </w:delText>
        </w:r>
        <w:r w:rsidDel="003542DC">
          <w:delText>of</w:delText>
        </w:r>
      </w:del>
      <w:ins w:id="157" w:author="Rene Okech" w:date="2021-03-26T15:43:00Z">
        <w:r w:rsidR="003542DC">
          <w:t>issues involved with</w:t>
        </w:r>
      </w:ins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defect</w:t>
      </w:r>
      <w:r>
        <w:rPr>
          <w:spacing w:val="15"/>
        </w:rPr>
        <w:t xml:space="preserve"> </w:t>
      </w:r>
      <w:r>
        <w:t>prediction</w:t>
      </w:r>
      <w:r>
        <w:rPr>
          <w:spacing w:val="15"/>
        </w:rPr>
        <w:t xml:space="preserve"> </w:t>
      </w:r>
      <w:r>
        <w:t>problem</w:t>
      </w:r>
      <w:r>
        <w:rPr>
          <w:spacing w:val="15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imbalance</w:t>
      </w:r>
      <w:r>
        <w:rPr>
          <w:spacing w:val="15"/>
        </w:rPr>
        <w:t xml:space="preserve"> </w:t>
      </w:r>
      <w:r>
        <w:t>of</w:t>
      </w:r>
      <w:r>
        <w:rPr>
          <w:spacing w:val="15"/>
        </w:rPr>
        <w:t xml:space="preserve"> </w:t>
      </w:r>
      <w:del w:id="158" w:author="Rene Okech" w:date="2021-03-26T15:43:00Z">
        <w:r w:rsidDel="003542DC">
          <w:delText>the</w:delText>
        </w:r>
        <w:r w:rsidDel="003542DC">
          <w:rPr>
            <w:spacing w:val="15"/>
          </w:rPr>
          <w:delText xml:space="preserve"> </w:delText>
        </w:r>
      </w:del>
      <w:r>
        <w:t>classes.</w:t>
      </w:r>
      <w:r>
        <w:rPr>
          <w:spacing w:val="3"/>
        </w:rPr>
        <w:t xml:space="preserve"> </w:t>
      </w:r>
      <w:del w:id="159" w:author="Rene Okech" w:date="2021-03-26T15:43:00Z">
        <w:r w:rsidDel="003542DC">
          <w:rPr>
            <w:spacing w:val="-1"/>
          </w:rPr>
          <w:delText>Moreover</w:delText>
        </w:r>
        <w:r w:rsidDel="003542DC">
          <w:rPr>
            <w:spacing w:val="15"/>
          </w:rPr>
          <w:delText xml:space="preserve"> </w:delText>
        </w:r>
      </w:del>
      <w:ins w:id="160" w:author="Rene Okech" w:date="2021-03-26T15:43:00Z">
        <w:r w:rsidR="003542DC">
          <w:rPr>
            <w:spacing w:val="-1"/>
          </w:rPr>
          <w:t>Furthermore, it is both time consuming and labor intensive to create</w:t>
        </w:r>
        <w:r w:rsidR="003542DC">
          <w:rPr>
            <w:spacing w:val="15"/>
          </w:rPr>
          <w:t xml:space="preserve"> </w:t>
        </w:r>
      </w:ins>
      <w:del w:id="161" w:author="Rene Okech" w:date="2021-03-26T15:44:00Z">
        <w:r w:rsidDel="003542DC">
          <w:delText>creating</w:delText>
        </w:r>
        <w:r w:rsidDel="003542DC">
          <w:rPr>
            <w:spacing w:val="15"/>
          </w:rPr>
          <w:delText xml:space="preserve"> </w:delText>
        </w:r>
      </w:del>
      <w:r>
        <w:t>a</w:t>
      </w:r>
      <w:r>
        <w:rPr>
          <w:spacing w:val="15"/>
        </w:rPr>
        <w:t xml:space="preserve"> </w:t>
      </w:r>
      <w:r>
        <w:t>big</w:t>
      </w:r>
      <w:r>
        <w:rPr>
          <w:spacing w:val="22"/>
          <w:w w:val="101"/>
        </w:rPr>
        <w:t xml:space="preserve"> </w:t>
      </w:r>
      <w:r>
        <w:t>labelled</w:t>
      </w:r>
      <w:r>
        <w:rPr>
          <w:spacing w:val="13"/>
        </w:rPr>
        <w:t xml:space="preserve"> </w:t>
      </w:r>
      <w:r>
        <w:t>data</w:t>
      </w:r>
      <w:ins w:id="162" w:author="Rene Okech" w:date="2021-03-26T17:24:00Z">
        <w:r w:rsidR="00D44030">
          <w:t xml:space="preserve"> </w:t>
        </w:r>
      </w:ins>
      <w:r>
        <w:t>set</w:t>
      </w:r>
      <w:del w:id="163" w:author="Rene Okech" w:date="2021-03-26T15:44:00Z">
        <w:r w:rsidDel="003542DC">
          <w:rPr>
            <w:spacing w:val="14"/>
          </w:rPr>
          <w:delText xml:space="preserve"> </w:delText>
        </w:r>
        <w:r w:rsidDel="003542DC">
          <w:delText>is</w:delText>
        </w:r>
        <w:r w:rsidDel="003542DC">
          <w:rPr>
            <w:spacing w:val="13"/>
          </w:rPr>
          <w:delText xml:space="preserve"> </w:delText>
        </w:r>
        <w:r w:rsidDel="003542DC">
          <w:delText>time</w:delText>
        </w:r>
        <w:r w:rsidDel="003542DC">
          <w:rPr>
            <w:spacing w:val="14"/>
          </w:rPr>
          <w:delText xml:space="preserve"> </w:delText>
        </w:r>
        <w:r w:rsidDel="003542DC">
          <w:delText>consuming</w:delText>
        </w:r>
        <w:r w:rsidDel="003542DC">
          <w:rPr>
            <w:spacing w:val="13"/>
          </w:rPr>
          <w:delText xml:space="preserve"> </w:delText>
        </w:r>
        <w:r w:rsidDel="003542DC">
          <w:delText>and</w:delText>
        </w:r>
        <w:r w:rsidDel="003542DC">
          <w:rPr>
            <w:spacing w:val="14"/>
          </w:rPr>
          <w:delText xml:space="preserve"> </w:delText>
        </w:r>
        <w:r w:rsidDel="003542DC">
          <w:delText>labor</w:delText>
        </w:r>
        <w:r w:rsidDel="003542DC">
          <w:rPr>
            <w:spacing w:val="13"/>
          </w:rPr>
          <w:delText xml:space="preserve"> </w:delText>
        </w:r>
        <w:r w:rsidDel="003542DC">
          <w:rPr>
            <w:spacing w:val="-1"/>
          </w:rPr>
          <w:delText>intensive</w:delText>
        </w:r>
      </w:del>
      <w:r>
        <w:rPr>
          <w:spacing w:val="-1"/>
        </w:rPr>
        <w:t>.</w:t>
      </w:r>
      <w:ins w:id="164" w:author="Rene Okech" w:date="2021-03-26T15:48:00Z">
        <w:r w:rsidR="003542DC">
          <w:rPr>
            <w:spacing w:val="47"/>
          </w:rPr>
          <w:t xml:space="preserve"> </w:t>
        </w:r>
      </w:ins>
      <w:del w:id="165" w:author="Rene Okech" w:date="2021-03-26T15:48:00Z">
        <w:r w:rsidDel="003542DC">
          <w:rPr>
            <w:spacing w:val="47"/>
          </w:rPr>
          <w:delText xml:space="preserve"> </w:delText>
        </w:r>
      </w:del>
      <w:ins w:id="166" w:author="Rene Okech" w:date="2021-03-26T15:47:00Z">
        <w:r w:rsidR="003542DC">
          <w:rPr>
            <w:spacing w:val="-3"/>
          </w:rPr>
          <w:t xml:space="preserve">Therefore, while </w:t>
        </w:r>
      </w:ins>
      <w:ins w:id="167" w:author="Rene Okech" w:date="2021-03-26T15:48:00Z">
        <w:r w:rsidR="003542DC">
          <w:rPr>
            <w:spacing w:val="-3"/>
          </w:rPr>
          <w:t>t</w:t>
        </w:r>
      </w:ins>
      <w:ins w:id="168" w:author="Rene Okech" w:date="2021-03-26T15:47:00Z">
        <w:r w:rsidR="003542DC">
          <w:rPr>
            <w:spacing w:val="-3"/>
          </w:rPr>
          <w:t xml:space="preserve">aking </w:t>
        </w:r>
      </w:ins>
      <w:ins w:id="169" w:author="Rene Okech" w:date="2021-03-26T15:48:00Z">
        <w:r w:rsidR="003542DC">
          <w:rPr>
            <w:spacing w:val="-3"/>
          </w:rPr>
          <w:t xml:space="preserve">into account the progress made in machine learning, </w:t>
        </w:r>
      </w:ins>
      <w:del w:id="170" w:author="Rene Okech" w:date="2021-03-26T15:47:00Z">
        <w:r w:rsidDel="003542DC">
          <w:rPr>
            <w:spacing w:val="-3"/>
          </w:rPr>
          <w:delText>T</w:delText>
        </w:r>
      </w:del>
      <w:del w:id="171" w:author="Rene Okech" w:date="2021-03-26T15:49:00Z">
        <w:r w:rsidDel="003542DC">
          <w:rPr>
            <w:spacing w:val="-3"/>
          </w:rPr>
          <w:delText>ogether</w:delText>
        </w:r>
        <w:r w:rsidDel="003542DC">
          <w:rPr>
            <w:spacing w:val="14"/>
          </w:rPr>
          <w:delText xml:space="preserve"> </w:delText>
        </w:r>
        <w:r w:rsidDel="003542DC">
          <w:delText>with</w:delText>
        </w:r>
        <w:r w:rsidDel="003542DC">
          <w:rPr>
            <w:spacing w:val="13"/>
          </w:rPr>
          <w:delText xml:space="preserve"> </w:delText>
        </w:r>
        <w:r w:rsidDel="003542DC">
          <w:delText>the</w:delText>
        </w:r>
        <w:r w:rsidDel="003542DC">
          <w:rPr>
            <w:spacing w:val="14"/>
          </w:rPr>
          <w:delText xml:space="preserve"> </w:delText>
        </w:r>
        <w:r w:rsidDel="003542DC">
          <w:delText>progress</w:delText>
        </w:r>
        <w:r w:rsidDel="003542DC">
          <w:rPr>
            <w:spacing w:val="13"/>
          </w:rPr>
          <w:delText xml:space="preserve"> </w:delText>
        </w:r>
        <w:r w:rsidDel="003542DC">
          <w:delText>in</w:delText>
        </w:r>
        <w:r w:rsidDel="003542DC">
          <w:rPr>
            <w:spacing w:val="14"/>
          </w:rPr>
          <w:delText xml:space="preserve"> </w:delText>
        </w:r>
        <w:r w:rsidDel="003542DC">
          <w:delText>machine</w:delText>
        </w:r>
        <w:r w:rsidDel="003542DC">
          <w:rPr>
            <w:spacing w:val="13"/>
          </w:rPr>
          <w:delText xml:space="preserve"> </w:delText>
        </w:r>
        <w:r w:rsidDel="003542DC">
          <w:delText>learning,</w:delText>
        </w:r>
        <w:r w:rsidDel="003542DC">
          <w:rPr>
            <w:spacing w:val="16"/>
          </w:rPr>
          <w:delText xml:space="preserve"> </w:delText>
        </w:r>
        <w:r w:rsidDel="003542DC">
          <w:delText>this</w:delText>
        </w:r>
        <w:r w:rsidDel="003542DC">
          <w:rPr>
            <w:spacing w:val="14"/>
          </w:rPr>
          <w:delText xml:space="preserve"> </w:delText>
        </w:r>
        <w:r w:rsidDel="003542DC">
          <w:rPr>
            <w:spacing w:val="-1"/>
          </w:rPr>
          <w:delText>leads</w:delText>
        </w:r>
        <w:r w:rsidDel="003542DC">
          <w:rPr>
            <w:spacing w:val="25"/>
            <w:w w:val="101"/>
          </w:rPr>
          <w:delText xml:space="preserve"> </w:delText>
        </w:r>
        <w:r w:rsidDel="003542DC">
          <w:delText>to</w:delText>
        </w:r>
        <w:r w:rsidDel="003542DC">
          <w:rPr>
            <w:spacing w:val="7"/>
          </w:rPr>
          <w:delText xml:space="preserve"> </w:delText>
        </w:r>
        <w:r w:rsidDel="003542DC">
          <w:delText>the</w:delText>
        </w:r>
        <w:r w:rsidDel="003542DC">
          <w:rPr>
            <w:spacing w:val="8"/>
          </w:rPr>
          <w:delText xml:space="preserve"> </w:delText>
        </w:r>
        <w:r w:rsidDel="003542DC">
          <w:rPr>
            <w:spacing w:val="-1"/>
          </w:rPr>
          <w:delText>fact</w:delText>
        </w:r>
        <w:r w:rsidDel="003542DC">
          <w:rPr>
            <w:spacing w:val="7"/>
          </w:rPr>
          <w:delText xml:space="preserve"> </w:delText>
        </w:r>
        <w:r w:rsidDel="003542DC">
          <w:delText>that</w:delText>
        </w:r>
        <w:r w:rsidDel="003542DC">
          <w:rPr>
            <w:spacing w:val="8"/>
          </w:rPr>
          <w:delText xml:space="preserve"> </w:delText>
        </w:r>
        <w:r w:rsidDel="003542DC">
          <w:delText>the</w:delText>
        </w:r>
        <w:r w:rsidDel="003542DC">
          <w:rPr>
            <w:spacing w:val="8"/>
          </w:rPr>
          <w:delText xml:space="preserve"> </w:delText>
        </w:r>
        <w:r w:rsidDel="003542DC">
          <w:delText>problem</w:delText>
        </w:r>
        <w:r w:rsidDel="003542DC">
          <w:rPr>
            <w:spacing w:val="7"/>
          </w:rPr>
          <w:delText xml:space="preserve"> </w:delText>
        </w:r>
        <w:r w:rsidDel="003542DC">
          <w:delText>of</w:delText>
        </w:r>
        <w:r w:rsidDel="003542DC">
          <w:rPr>
            <w:spacing w:val="8"/>
          </w:rPr>
          <w:delText xml:space="preserve"> </w:delText>
        </w:r>
      </w:del>
      <w:r>
        <w:t>defect</w:t>
      </w:r>
      <w:r>
        <w:rPr>
          <w:spacing w:val="7"/>
        </w:rPr>
        <w:t xml:space="preserve"> </w:t>
      </w:r>
      <w:r>
        <w:t>code</w:t>
      </w:r>
      <w:r>
        <w:rPr>
          <w:spacing w:val="8"/>
        </w:rPr>
        <w:t xml:space="preserve"> </w:t>
      </w:r>
      <w:r>
        <w:t>prediction</w:t>
      </w:r>
      <w:r>
        <w:rPr>
          <w:spacing w:val="8"/>
        </w:rPr>
        <w:t xml:space="preserve"> </w:t>
      </w:r>
      <w:r>
        <w:t>can</w:t>
      </w:r>
      <w:r>
        <w:rPr>
          <w:spacing w:val="7"/>
        </w:rPr>
        <w:t xml:space="preserve"> </w:t>
      </w:r>
      <w:r>
        <w:t>be</w:t>
      </w:r>
      <w:r>
        <w:rPr>
          <w:spacing w:val="8"/>
        </w:rPr>
        <w:t xml:space="preserve"> </w:t>
      </w:r>
      <w:r>
        <w:t>posed</w:t>
      </w:r>
      <w:r>
        <w:rPr>
          <w:spacing w:val="8"/>
        </w:rPr>
        <w:t xml:space="preserve"> </w:t>
      </w:r>
      <w:r>
        <w:t>as</w:t>
      </w:r>
      <w:r>
        <w:rPr>
          <w:spacing w:val="7"/>
        </w:rPr>
        <w:t xml:space="preserve"> </w:t>
      </w:r>
      <w:r>
        <w:t>a</w:t>
      </w:r>
      <w:ins w:id="172" w:author="Rene Okech" w:date="2021-03-26T15:49:00Z">
        <w:r w:rsidR="003542DC">
          <w:rPr>
            <w:spacing w:val="8"/>
          </w:rPr>
          <w:t xml:space="preserve">n </w:t>
        </w:r>
      </w:ins>
      <w:del w:id="173" w:author="Rene Okech" w:date="2021-03-26T15:49:00Z">
        <w:r w:rsidDel="003542DC">
          <w:rPr>
            <w:spacing w:val="8"/>
          </w:rPr>
          <w:delText xml:space="preserve"> </w:delText>
        </w:r>
        <w:r w:rsidDel="003542DC">
          <w:delText>problem</w:delText>
        </w:r>
        <w:r w:rsidDel="003542DC">
          <w:rPr>
            <w:spacing w:val="7"/>
          </w:rPr>
          <w:delText xml:space="preserve"> </w:delText>
        </w:r>
        <w:r w:rsidDel="003542DC">
          <w:delText>of</w:delText>
        </w:r>
        <w:r w:rsidDel="003542DC">
          <w:rPr>
            <w:spacing w:val="8"/>
          </w:rPr>
          <w:delText xml:space="preserve"> </w:delText>
        </w:r>
      </w:del>
      <w:r>
        <w:t>anomaly</w:t>
      </w:r>
      <w:r>
        <w:rPr>
          <w:spacing w:val="8"/>
        </w:rPr>
        <w:t xml:space="preserve"> </w:t>
      </w:r>
      <w:r>
        <w:t>detection</w:t>
      </w:r>
      <w:ins w:id="174" w:author="Rene Okech" w:date="2021-03-26T15:49:00Z">
        <w:r w:rsidR="003542DC">
          <w:t xml:space="preserve"> problem</w:t>
        </w:r>
      </w:ins>
      <w:r>
        <w:t>.</w:t>
      </w:r>
      <w:r>
        <w:rPr>
          <w:spacing w:val="29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this</w:t>
      </w:r>
      <w:r>
        <w:rPr>
          <w:spacing w:val="8"/>
        </w:rPr>
        <w:t xml:space="preserve"> </w:t>
      </w:r>
      <w:r>
        <w:t>case,</w:t>
      </w:r>
      <w:ins w:id="175" w:author="Rene Okech" w:date="2021-03-26T15:49:00Z">
        <w:r w:rsidR="003542DC">
          <w:t xml:space="preserve"> the</w:t>
        </w:r>
      </w:ins>
      <w:r>
        <w:rPr>
          <w:spacing w:val="21"/>
          <w:w w:val="101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representation</w:t>
      </w:r>
      <w:r>
        <w:rPr>
          <w:spacing w:val="-5"/>
        </w:rPr>
        <w:t xml:space="preserve"> </w:t>
      </w:r>
      <w:r>
        <w:t>approach</w:t>
      </w:r>
      <w:r>
        <w:rPr>
          <w:spacing w:val="-6"/>
        </w:rPr>
        <w:t xml:space="preserve"> </w:t>
      </w:r>
      <w:r>
        <w:t>plays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decisive</w:t>
      </w:r>
      <w:r>
        <w:rPr>
          <w:spacing w:val="-5"/>
        </w:rPr>
        <w:t xml:space="preserve"> </w:t>
      </w:r>
      <w:r>
        <w:t>role.</w:t>
      </w:r>
      <w:r>
        <w:rPr>
          <w:spacing w:val="6"/>
        </w:rPr>
        <w:t xml:space="preserve"> </w:t>
      </w:r>
      <w:del w:id="176" w:author="Rene Okech" w:date="2021-03-26T15:49:00Z">
        <w:r w:rsidDel="003542DC">
          <w:rPr>
            <w:spacing w:val="-2"/>
          </w:rPr>
          <w:delText>Basically</w:delText>
        </w:r>
      </w:del>
      <w:ins w:id="177" w:author="Rene Okech" w:date="2021-03-26T15:49:00Z">
        <w:r w:rsidR="003542DC">
          <w:rPr>
            <w:spacing w:val="-2"/>
          </w:rPr>
          <w:t>Simply put</w:t>
        </w:r>
      </w:ins>
      <w:r>
        <w:rPr>
          <w:spacing w:val="-2"/>
        </w:rPr>
        <w:t>,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approaches</w:t>
      </w:r>
      <w:r>
        <w:rPr>
          <w:spacing w:val="-4"/>
        </w:rPr>
        <w:t xml:space="preserve"> </w:t>
      </w:r>
      <w:r>
        <w:rPr>
          <w:spacing w:val="-1"/>
        </w:rPr>
        <w:t>fall</w:t>
      </w:r>
      <w:r>
        <w:rPr>
          <w:spacing w:val="-6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rPr>
          <w:spacing w:val="-1"/>
        </w:rPr>
        <w:t>two</w:t>
      </w:r>
      <w:r>
        <w:rPr>
          <w:spacing w:val="-5"/>
        </w:rPr>
        <w:t xml:space="preserve"> </w:t>
      </w:r>
      <w:r>
        <w:t>groups</w:t>
      </w:r>
      <w:ins w:id="178" w:author="Rene Okech" w:date="2021-03-26T15:50:00Z">
        <w:r w:rsidR="003542DC">
          <w:t xml:space="preserve"> (each with advantages and </w:t>
        </w:r>
      </w:ins>
      <w:ins w:id="179" w:author="Rene Okech" w:date="2021-03-26T15:57:00Z">
        <w:r w:rsidR="00B87643">
          <w:t>disadvantages</w:t>
        </w:r>
      </w:ins>
      <w:ins w:id="180" w:author="Rene Okech" w:date="2021-03-26T15:50:00Z">
        <w:r w:rsidR="003542DC">
          <w:t>)</w:t>
        </w:r>
      </w:ins>
      <w:r>
        <w:t>:</w:t>
      </w:r>
      <w:r>
        <w:rPr>
          <w:spacing w:val="6"/>
        </w:rPr>
        <w:t xml:space="preserve"> </w:t>
      </w:r>
      <w:r>
        <w:rPr>
          <w:i/>
          <w:spacing w:val="-1"/>
        </w:rPr>
        <w:t>explicit</w:t>
      </w:r>
      <w:r>
        <w:rPr>
          <w:i/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i/>
        </w:rPr>
        <w:t>implicit</w:t>
      </w:r>
      <w:r>
        <w:rPr>
          <w:i/>
          <w:spacing w:val="29"/>
          <w:w w:val="99"/>
        </w:rPr>
        <w:t xml:space="preserve"> </w:t>
      </w:r>
      <w:r>
        <w:t>features</w:t>
      </w:r>
      <w:del w:id="181" w:author="Rene Okech" w:date="2021-03-26T15:50:00Z">
        <w:r w:rsidDel="003542DC">
          <w:delText>.</w:delText>
        </w:r>
        <w:r w:rsidDel="003542DC">
          <w:rPr>
            <w:spacing w:val="11"/>
          </w:rPr>
          <w:delText xml:space="preserve"> </w:delText>
        </w:r>
        <w:r w:rsidDel="003542DC">
          <w:delText>Both</w:delText>
        </w:r>
        <w:r w:rsidDel="003542DC">
          <w:rPr>
            <w:spacing w:val="-1"/>
          </w:rPr>
          <w:delText xml:space="preserve"> </w:delText>
        </w:r>
        <w:r w:rsidDel="003542DC">
          <w:delText>groups</w:delText>
        </w:r>
        <w:r w:rsidDel="003542DC">
          <w:rPr>
            <w:spacing w:val="-1"/>
          </w:rPr>
          <w:delText xml:space="preserve"> </w:delText>
        </w:r>
        <w:r w:rsidDel="003542DC">
          <w:rPr>
            <w:spacing w:val="-2"/>
          </w:rPr>
          <w:delText>have</w:delText>
        </w:r>
        <w:r w:rsidDel="003542DC">
          <w:rPr>
            <w:spacing w:val="-1"/>
          </w:rPr>
          <w:delText xml:space="preserve"> </w:delText>
        </w:r>
        <w:r w:rsidDel="003542DC">
          <w:delText>their</w:delText>
        </w:r>
        <w:r w:rsidDel="003542DC">
          <w:rPr>
            <w:spacing w:val="-1"/>
          </w:rPr>
          <w:delText xml:space="preserve"> advantages </w:delText>
        </w:r>
        <w:r w:rsidDel="003542DC">
          <w:delText>and</w:delText>
        </w:r>
        <w:r w:rsidDel="003542DC">
          <w:rPr>
            <w:spacing w:val="-1"/>
          </w:rPr>
          <w:delText xml:space="preserve"> disadvantages</w:delText>
        </w:r>
      </w:del>
      <w:r>
        <w:rPr>
          <w:spacing w:val="-1"/>
        </w:rPr>
        <w:t>.</w:t>
      </w:r>
      <w:r>
        <w:rPr>
          <w:spacing w:val="11"/>
        </w:rPr>
        <w:t xml:space="preserve"> </w:t>
      </w:r>
      <w:r>
        <w:t>Explicit</w:t>
      </w:r>
      <w:r>
        <w:rPr>
          <w:spacing w:val="-1"/>
        </w:rPr>
        <w:t xml:space="preserve"> </w:t>
      </w:r>
      <w:r>
        <w:t>(or</w:t>
      </w:r>
      <w:r>
        <w:rPr>
          <w:spacing w:val="-1"/>
        </w:rPr>
        <w:t xml:space="preserve"> </w:t>
      </w:r>
      <w:r>
        <w:rPr>
          <w:i/>
          <w:spacing w:val="-1"/>
        </w:rPr>
        <w:t>traditional</w:t>
      </w:r>
      <w:r>
        <w:rPr>
          <w:spacing w:val="-1"/>
        </w:rPr>
        <w:t xml:space="preserve">) </w:t>
      </w:r>
      <w:r>
        <w:t>features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mostly</w:t>
      </w:r>
      <w:r>
        <w:rPr>
          <w:spacing w:val="-1"/>
        </w:rPr>
        <w:t xml:space="preserve"> software</w:t>
      </w:r>
      <w:r>
        <w:rPr>
          <w:spacing w:val="57"/>
        </w:rPr>
        <w:t xml:space="preserve"> </w:t>
      </w:r>
      <w:r>
        <w:t>metrics</w:t>
      </w:r>
      <w:ins w:id="182" w:author="Rene Okech" w:date="2021-03-26T15:50:00Z">
        <w:r w:rsidR="00B87643">
          <w:t xml:space="preserve">, and are </w:t>
        </w:r>
        <w:r w:rsidR="003542DC">
          <w:t>detail</w:t>
        </w:r>
      </w:ins>
      <w:ins w:id="183" w:author="Rene Okech" w:date="2021-03-26T15:53:00Z">
        <w:r w:rsidR="00B87643">
          <w:t>ed</w:t>
        </w:r>
      </w:ins>
      <w:ins w:id="184" w:author="Rene Okech" w:date="2021-03-26T15:50:00Z">
        <w:r w:rsidR="003542DC">
          <w:t xml:space="preserve"> in </w:t>
        </w:r>
      </w:ins>
      <w:del w:id="185" w:author="Rene Okech" w:date="2021-03-26T15:50:00Z">
        <w:r w:rsidDel="003542DC">
          <w:delText>.</w:delText>
        </w:r>
        <w:r w:rsidDel="003542DC">
          <w:rPr>
            <w:spacing w:val="16"/>
          </w:rPr>
          <w:delText xml:space="preserve"> </w:delText>
        </w:r>
        <w:r w:rsidDel="003542DC">
          <w:delText>A</w:delText>
        </w:r>
        <w:r w:rsidDel="003542DC">
          <w:rPr>
            <w:spacing w:val="3"/>
          </w:rPr>
          <w:delText xml:space="preserve"> </w:delText>
        </w:r>
        <w:r w:rsidDel="003542DC">
          <w:delText>more</w:delText>
        </w:r>
        <w:r w:rsidDel="003542DC">
          <w:rPr>
            <w:spacing w:val="4"/>
          </w:rPr>
          <w:delText xml:space="preserve"> </w:delText>
        </w:r>
        <w:r w:rsidDel="003542DC">
          <w:delText>detailed</w:delText>
        </w:r>
        <w:r w:rsidDel="003542DC">
          <w:rPr>
            <w:spacing w:val="3"/>
          </w:rPr>
          <w:delText xml:space="preserve"> </w:delText>
        </w:r>
        <w:r w:rsidDel="003542DC">
          <w:delText>description</w:delText>
        </w:r>
        <w:r w:rsidDel="003542DC">
          <w:rPr>
            <w:spacing w:val="3"/>
          </w:rPr>
          <w:delText xml:space="preserve"> </w:delText>
        </w:r>
        <w:r w:rsidDel="003542DC">
          <w:delText>of</w:delText>
        </w:r>
        <w:r w:rsidDel="003542DC">
          <w:rPr>
            <w:spacing w:val="4"/>
          </w:rPr>
          <w:delText xml:space="preserve"> </w:delText>
        </w:r>
        <w:r w:rsidDel="003542DC">
          <w:delText>these</w:delText>
        </w:r>
        <w:r w:rsidDel="003542DC">
          <w:rPr>
            <w:spacing w:val="3"/>
          </w:rPr>
          <w:delText xml:space="preserve"> </w:delText>
        </w:r>
        <w:r w:rsidDel="003542DC">
          <w:delText>features</w:delText>
        </w:r>
        <w:r w:rsidDel="003542DC">
          <w:rPr>
            <w:spacing w:val="3"/>
          </w:rPr>
          <w:delText xml:space="preserve"> </w:delText>
        </w:r>
        <w:r w:rsidDel="003542DC">
          <w:delText>is</w:delText>
        </w:r>
        <w:r w:rsidDel="003542DC">
          <w:rPr>
            <w:spacing w:val="4"/>
          </w:rPr>
          <w:delText xml:space="preserve"> </w:delText>
        </w:r>
        <w:r w:rsidDel="003542DC">
          <w:rPr>
            <w:spacing w:val="-2"/>
          </w:rPr>
          <w:delText>given</w:delText>
        </w:r>
        <w:r w:rsidDel="003542DC">
          <w:rPr>
            <w:spacing w:val="3"/>
          </w:rPr>
          <w:delText xml:space="preserve"> </w:delText>
        </w:r>
        <w:r w:rsidDel="003542DC">
          <w:delText>in</w:delText>
        </w:r>
        <w:r w:rsidDel="003542DC">
          <w:rPr>
            <w:spacing w:val="4"/>
          </w:rPr>
          <w:delText xml:space="preserve"> </w:delText>
        </w:r>
      </w:del>
      <w:hyperlink w:anchor="_bookmark14" w:history="1">
        <w:r>
          <w:t>[1,</w:t>
        </w:r>
      </w:hyperlink>
      <w:r>
        <w:rPr>
          <w:spacing w:val="3"/>
        </w:rPr>
        <w:t xml:space="preserve"> </w:t>
      </w:r>
      <w:r>
        <w:t>Appendix]</w:t>
      </w:r>
      <w:ins w:id="186" w:author="Rene Okech" w:date="2021-03-26T15:54:00Z">
        <w:r w:rsidR="00B87643">
          <w:rPr>
            <w:spacing w:val="16"/>
          </w:rPr>
          <w:t xml:space="preserve">; whereas </w:t>
        </w:r>
      </w:ins>
      <w:del w:id="187" w:author="Rene Okech" w:date="2021-03-26T15:54:00Z">
        <w:r w:rsidDel="00B87643">
          <w:delText>.</w:delText>
        </w:r>
        <w:r w:rsidDel="00B87643">
          <w:rPr>
            <w:spacing w:val="16"/>
          </w:rPr>
          <w:delText xml:space="preserve"> </w:delText>
        </w:r>
        <w:r w:rsidDel="00B87643">
          <w:delText>The</w:delText>
        </w:r>
        <w:r w:rsidDel="00B87643">
          <w:rPr>
            <w:spacing w:val="4"/>
          </w:rPr>
          <w:delText xml:space="preserve"> </w:delText>
        </w:r>
      </w:del>
      <w:r>
        <w:t>implicit</w:t>
      </w:r>
      <w:r>
        <w:rPr>
          <w:spacing w:val="3"/>
        </w:rPr>
        <w:t xml:space="preserve"> </w:t>
      </w:r>
      <w:r>
        <w:t>features</w:t>
      </w:r>
      <w:r>
        <w:rPr>
          <w:spacing w:val="3"/>
        </w:rPr>
        <w:t xml:space="preserve"> </w:t>
      </w:r>
      <w:r>
        <w:t>are</w:t>
      </w:r>
      <w:r>
        <w:rPr>
          <w:spacing w:val="4"/>
        </w:rPr>
        <w:t xml:space="preserve"> </w:t>
      </w:r>
      <w:r>
        <w:t>generated</w:t>
      </w:r>
      <w:r>
        <w:rPr>
          <w:spacing w:val="20"/>
          <w:w w:val="101"/>
        </w:rPr>
        <w:t xml:space="preserve"> </w:t>
      </w:r>
      <w:r>
        <w:rPr>
          <w:spacing w:val="-1"/>
        </w:rPr>
        <w:t>automatically.</w:t>
      </w:r>
      <w:r>
        <w:rPr>
          <w:spacing w:val="5"/>
        </w:rPr>
        <w:t xml:space="preserve"> </w:t>
      </w:r>
      <w:ins w:id="188" w:author="Rene Okech" w:date="2021-03-26T15:55:00Z">
        <w:r w:rsidR="00B87643">
          <w:rPr>
            <w:spacing w:val="5"/>
          </w:rPr>
          <w:t xml:space="preserve">(Note </w:t>
        </w:r>
      </w:ins>
      <w:ins w:id="189" w:author="Rene Okech" w:date="2021-03-26T15:57:00Z">
        <w:r w:rsidR="00B87643">
          <w:rPr>
            <w:spacing w:val="5"/>
          </w:rPr>
          <w:t xml:space="preserve">that </w:t>
        </w:r>
      </w:ins>
      <w:ins w:id="190" w:author="Rene Okech" w:date="2021-03-26T15:56:00Z">
        <w:r w:rsidR="00B87643">
          <w:rPr>
            <w:spacing w:val="5"/>
          </w:rPr>
          <w:t xml:space="preserve">Section 3.2 covers </w:t>
        </w:r>
      </w:ins>
      <w:ins w:id="191" w:author="Rene Okech" w:date="2021-03-26T15:55:00Z">
        <w:r w:rsidR="00B87643">
          <w:rPr>
            <w:spacing w:val="5"/>
          </w:rPr>
          <w:t>code representation.)</w:t>
        </w:r>
      </w:ins>
      <w:del w:id="192" w:author="Rene Okech" w:date="2021-03-26T15:55:00Z">
        <w:r w:rsidDel="00B87643">
          <w:rPr>
            <w:spacing w:val="-9"/>
          </w:rPr>
          <w:delText>We</w:delText>
        </w:r>
        <w:r w:rsidDel="00B87643">
          <w:rPr>
            <w:spacing w:val="-6"/>
          </w:rPr>
          <w:delText xml:space="preserve"> </w:delText>
        </w:r>
        <w:r w:rsidDel="00B87643">
          <w:delText>will</w:delText>
        </w:r>
        <w:r w:rsidDel="00B87643">
          <w:rPr>
            <w:spacing w:val="-6"/>
          </w:rPr>
          <w:delText xml:space="preserve"> </w:delText>
        </w:r>
        <w:r w:rsidDel="00B87643">
          <w:delText>return</w:delText>
        </w:r>
        <w:r w:rsidDel="00B87643">
          <w:rPr>
            <w:spacing w:val="-5"/>
          </w:rPr>
          <w:delText xml:space="preserve"> </w:delText>
        </w:r>
        <w:r w:rsidDel="00B87643">
          <w:delText>to</w:delText>
        </w:r>
        <w:r w:rsidDel="00B87643">
          <w:rPr>
            <w:spacing w:val="-6"/>
          </w:rPr>
          <w:delText xml:space="preserve"> </w:delText>
        </w:r>
        <w:r w:rsidDel="00B87643">
          <w:delText>the</w:delText>
        </w:r>
        <w:r w:rsidDel="00B87643">
          <w:rPr>
            <w:spacing w:val="-6"/>
          </w:rPr>
          <w:delText xml:space="preserve"> </w:delText>
        </w:r>
        <w:r w:rsidDel="00B87643">
          <w:delText>discussion</w:delText>
        </w:r>
        <w:r w:rsidDel="00B87643">
          <w:rPr>
            <w:spacing w:val="-5"/>
          </w:rPr>
          <w:delText xml:space="preserve"> </w:delText>
        </w:r>
        <w:r w:rsidDel="00B87643">
          <w:delText>of</w:delText>
        </w:r>
        <w:r w:rsidDel="00B87643">
          <w:rPr>
            <w:spacing w:val="-6"/>
          </w:rPr>
          <w:delText xml:space="preserve"> </w:delText>
        </w:r>
        <w:r w:rsidDel="00B87643">
          <w:delText>the</w:delText>
        </w:r>
        <w:r w:rsidDel="00B87643">
          <w:rPr>
            <w:spacing w:val="-6"/>
          </w:rPr>
          <w:delText xml:space="preserve"> </w:delText>
        </w:r>
        <w:r w:rsidDel="00B87643">
          <w:delText>code</w:delText>
        </w:r>
        <w:r w:rsidDel="00B87643">
          <w:rPr>
            <w:spacing w:val="-6"/>
          </w:rPr>
          <w:delText xml:space="preserve"> </w:delText>
        </w:r>
        <w:r w:rsidDel="00B87643">
          <w:delText>representation</w:delText>
        </w:r>
        <w:r w:rsidDel="00B87643">
          <w:rPr>
            <w:spacing w:val="-5"/>
          </w:rPr>
          <w:delText xml:space="preserve"> </w:delText>
        </w:r>
        <w:r w:rsidDel="00B87643">
          <w:delText>in</w:delText>
        </w:r>
        <w:r w:rsidDel="00B87643">
          <w:rPr>
            <w:spacing w:val="-6"/>
          </w:rPr>
          <w:delText xml:space="preserve"> </w:delText>
        </w:r>
        <w:r w:rsidDel="00B87643">
          <w:delText>Section</w:delText>
        </w:r>
        <w:r w:rsidDel="00B87643">
          <w:rPr>
            <w:spacing w:val="-6"/>
          </w:rPr>
          <w:delText xml:space="preserve"> </w:delText>
        </w:r>
        <w:r w:rsidR="00DE74FB" w:rsidDel="00B87643">
          <w:fldChar w:fldCharType="begin"/>
        </w:r>
        <w:r w:rsidR="00DE74FB" w:rsidDel="00B87643">
          <w:delInstrText xml:space="preserve"> HYPERLINK \l "_bookmark2" </w:delInstrText>
        </w:r>
        <w:r w:rsidR="00DE74FB" w:rsidDel="00B87643">
          <w:fldChar w:fldCharType="separate"/>
        </w:r>
        <w:r w:rsidDel="00B87643">
          <w:delText>3.2.</w:delText>
        </w:r>
        <w:r w:rsidR="00DE74FB" w:rsidDel="00B87643">
          <w:fldChar w:fldCharType="end"/>
        </w:r>
      </w:del>
    </w:p>
    <w:p w14:paraId="7A29C259" w14:textId="55BECC5B" w:rsidR="002411D8" w:rsidRDefault="00E92DE7">
      <w:pPr>
        <w:pStyle w:val="a3"/>
        <w:spacing w:before="109" w:line="218" w:lineRule="exact"/>
        <w:ind w:left="112" w:right="112"/>
        <w:jc w:val="both"/>
      </w:pPr>
      <w:del w:id="193" w:author="Rene Okech" w:date="2021-03-26T15:57:00Z">
        <w:r w:rsidDel="00B87643">
          <w:delText>At the moment</w:delText>
        </w:r>
      </w:del>
      <w:ins w:id="194" w:author="Rene Okech" w:date="2021-03-26T15:57:00Z">
        <w:r w:rsidR="00B87643">
          <w:t>Currently</w:t>
        </w:r>
      </w:ins>
      <w:r>
        <w:t xml:space="preserve">, defect code prediction using anomaly detection is becoming </w:t>
      </w:r>
      <w:del w:id="195" w:author="Rene Okech" w:date="2021-03-26T15:57:00Z">
        <w:r w:rsidDel="00B87643">
          <w:delText>more and more</w:delText>
        </w:r>
      </w:del>
      <w:ins w:id="196" w:author="Rene Okech" w:date="2021-03-26T15:57:00Z">
        <w:r w:rsidR="00B87643">
          <w:t>increasingly</w:t>
        </w:r>
      </w:ins>
      <w:r>
        <w:t xml:space="preserve"> </w:t>
      </w:r>
      <w:r>
        <w:rPr>
          <w:spacing w:val="-2"/>
        </w:rPr>
        <w:t>popular.</w:t>
      </w:r>
      <w:r>
        <w:rPr>
          <w:spacing w:val="12"/>
        </w:rPr>
        <w:t xml:space="preserve"> </w:t>
      </w:r>
      <w:r>
        <w:t>In our opinion,</w:t>
      </w:r>
      <w:r>
        <w:rPr>
          <w:spacing w:val="25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due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progress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deep</w:t>
      </w:r>
      <w:r>
        <w:rPr>
          <w:spacing w:val="-8"/>
        </w:rPr>
        <w:t xml:space="preserve"> </w:t>
      </w:r>
      <w:r>
        <w:t>learning.</w:t>
      </w:r>
      <w:r>
        <w:rPr>
          <w:spacing w:val="1"/>
        </w:rPr>
        <w:t xml:space="preserve"> </w:t>
      </w:r>
      <w:r>
        <w:t>In</w:t>
      </w:r>
      <w:r>
        <w:rPr>
          <w:spacing w:val="-8"/>
        </w:rPr>
        <w:t xml:space="preserve"> </w:t>
      </w:r>
      <w:hyperlink w:anchor="_bookmark26" w:history="1">
        <w:r>
          <w:t>[12]</w:t>
        </w:r>
      </w:hyperlink>
      <w:ins w:id="197" w:author="Rene Okech" w:date="2021-03-26T15:57:00Z">
        <w:r w:rsidR="00B87643">
          <w:t>,</w:t>
        </w:r>
      </w:ins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authors</w:t>
      </w:r>
      <w:r>
        <w:rPr>
          <w:spacing w:val="-8"/>
        </w:rPr>
        <w:t xml:space="preserve"> </w:t>
      </w:r>
      <w:r>
        <w:t>use</w:t>
      </w:r>
      <w:r>
        <w:rPr>
          <w:spacing w:val="-8"/>
        </w:rPr>
        <w:t xml:space="preserve"> </w:t>
      </w:r>
      <w:r>
        <w:rPr>
          <w:spacing w:val="-1"/>
        </w:rPr>
        <w:t>explicit</w:t>
      </w:r>
      <w:r>
        <w:rPr>
          <w:spacing w:val="-9"/>
        </w:rPr>
        <w:t xml:space="preserve"> </w:t>
      </w:r>
      <w:r>
        <w:t>features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Gaussian</w:t>
      </w:r>
      <w:r>
        <w:rPr>
          <w:spacing w:val="-8"/>
        </w:rPr>
        <w:t xml:space="preserve"> </w:t>
      </w:r>
      <w:r>
        <w:rPr>
          <w:spacing w:val="-1"/>
        </w:rPr>
        <w:t>distribution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model</w:t>
      </w:r>
      <w:r>
        <w:rPr>
          <w:spacing w:val="27"/>
          <w:w w:val="98"/>
        </w:rPr>
        <w:t xml:space="preserve"> </w:t>
      </w:r>
      <w:proofErr w:type="spellStart"/>
      <w:r>
        <w:rPr>
          <w:spacing w:val="-1"/>
        </w:rPr>
        <w:t>nondefective</w:t>
      </w:r>
      <w:proofErr w:type="spellEnd"/>
      <w:r>
        <w:rPr>
          <w:spacing w:val="-11"/>
        </w:rPr>
        <w:t xml:space="preserve"> </w:t>
      </w:r>
      <w:r>
        <w:t>code</w:t>
      </w:r>
      <w:ins w:id="198" w:author="Rene Okech" w:date="2021-03-26T15:57:00Z">
        <w:r w:rsidR="00B87643">
          <w:t>, which</w:t>
        </w:r>
      </w:ins>
      <w:del w:id="199" w:author="Rene Okech" w:date="2021-03-26T15:57:00Z">
        <w:r w:rsidDel="00B87643">
          <w:delText>. The</w:delText>
        </w:r>
        <w:r w:rsidDel="00B87643">
          <w:rPr>
            <w:spacing w:val="-10"/>
          </w:rPr>
          <w:delText xml:space="preserve"> </w:delText>
        </w:r>
        <w:r w:rsidDel="00B87643">
          <w:rPr>
            <w:spacing w:val="-1"/>
          </w:rPr>
          <w:delText>defective</w:delText>
        </w:r>
        <w:r w:rsidDel="00B87643">
          <w:rPr>
            <w:spacing w:val="-11"/>
          </w:rPr>
          <w:delText xml:space="preserve"> </w:delText>
        </w:r>
        <w:r w:rsidDel="00B87643">
          <w:delText>code</w:delText>
        </w:r>
      </w:del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then</w:t>
      </w:r>
      <w:r>
        <w:rPr>
          <w:spacing w:val="-10"/>
        </w:rPr>
        <w:t xml:space="preserve"> </w:t>
      </w:r>
      <w:r>
        <w:t>predicted</w:t>
      </w:r>
      <w:r>
        <w:rPr>
          <w:spacing w:val="-11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rPr>
          <w:spacing w:val="-1"/>
        </w:rPr>
        <w:t>deviation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model</w:t>
      </w:r>
      <w:r>
        <w:rPr>
          <w:spacing w:val="-10"/>
        </w:rPr>
        <w:t xml:space="preserve"> </w:t>
      </w:r>
      <w:r>
        <w:t>estimation. The</w:t>
      </w:r>
      <w:r>
        <w:rPr>
          <w:spacing w:val="-11"/>
        </w:rPr>
        <w:t xml:space="preserve"> </w:t>
      </w:r>
      <w:r>
        <w:rPr>
          <w:spacing w:val="-1"/>
        </w:rPr>
        <w:t>possibility</w:t>
      </w:r>
      <w:r>
        <w:rPr>
          <w:spacing w:val="37"/>
          <w:w w:val="98"/>
        </w:rPr>
        <w:t xml:space="preserve"> </w:t>
      </w:r>
      <w:del w:id="200" w:author="Rene Okech" w:date="2021-03-26T15:58:00Z">
        <w:r w:rsidDel="001467E0">
          <w:delText>to</w:delText>
        </w:r>
        <w:r w:rsidDel="001467E0">
          <w:rPr>
            <w:spacing w:val="10"/>
          </w:rPr>
          <w:delText xml:space="preserve"> </w:delText>
        </w:r>
        <w:r w:rsidDel="001467E0">
          <w:delText>use</w:delText>
        </w:r>
      </w:del>
      <w:ins w:id="201" w:author="Rene Okech" w:date="2021-03-26T15:58:00Z">
        <w:r w:rsidR="001467E0">
          <w:t>of using</w:t>
        </w:r>
      </w:ins>
      <w:r>
        <w:rPr>
          <w:spacing w:val="11"/>
        </w:rPr>
        <w:t xml:space="preserve"> </w:t>
      </w:r>
      <w:r>
        <w:rPr>
          <w:spacing w:val="-1"/>
        </w:rPr>
        <w:t>explicit</w:t>
      </w:r>
      <w:r>
        <w:rPr>
          <w:spacing w:val="11"/>
        </w:rPr>
        <w:t xml:space="preserve"> </w:t>
      </w:r>
      <w:r>
        <w:t>features</w:t>
      </w:r>
      <w:r>
        <w:rPr>
          <w:spacing w:val="11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rPr>
          <w:rFonts w:ascii="Arial"/>
          <w:i/>
        </w:rPr>
        <w:t>k</w:t>
      </w:r>
      <w:r>
        <w:t>-nearest</w:t>
      </w:r>
      <w:r>
        <w:rPr>
          <w:spacing w:val="11"/>
        </w:rPr>
        <w:t xml:space="preserve"> </w:t>
      </w:r>
      <w:proofErr w:type="gramStart"/>
      <w:r>
        <w:t>neighbors</w:t>
      </w:r>
      <w:proofErr w:type="gramEnd"/>
      <w:r>
        <w:rPr>
          <w:spacing w:val="11"/>
        </w:rPr>
        <w:t xml:space="preserve"> </w:t>
      </w:r>
      <w:r>
        <w:t>algorithm</w:t>
      </w:r>
      <w:r>
        <w:rPr>
          <w:spacing w:val="11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>anomaly</w:t>
      </w:r>
      <w:r>
        <w:rPr>
          <w:spacing w:val="10"/>
        </w:rPr>
        <w:t xml:space="preserve"> </w:t>
      </w:r>
      <w:r>
        <w:t>detection</w:t>
      </w:r>
      <w:r>
        <w:rPr>
          <w:spacing w:val="11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source</w:t>
      </w:r>
      <w:r>
        <w:rPr>
          <w:spacing w:val="11"/>
        </w:rPr>
        <w:t xml:space="preserve"> </w:t>
      </w:r>
      <w:r>
        <w:t>code</w:t>
      </w:r>
      <w:r>
        <w:rPr>
          <w:spacing w:val="10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demonstrated</w:t>
      </w:r>
      <w:r>
        <w:rPr>
          <w:spacing w:val="11"/>
        </w:rPr>
        <w:t xml:space="preserve"> </w:t>
      </w:r>
      <w:r>
        <w:t>in</w:t>
      </w:r>
      <w:r>
        <w:rPr>
          <w:spacing w:val="21"/>
          <w:w w:val="101"/>
        </w:rPr>
        <w:t xml:space="preserve"> </w:t>
      </w:r>
      <w:hyperlink w:anchor="_bookmark25" w:history="1">
        <w:r>
          <w:t>[11].</w:t>
        </w:r>
      </w:hyperlink>
      <w:r>
        <w:rPr>
          <w:spacing w:val="6"/>
        </w:rPr>
        <w:t xml:space="preserve"> </w:t>
      </w:r>
      <w:r>
        <w:t>In</w:t>
      </w:r>
      <w:r>
        <w:rPr>
          <w:spacing w:val="-5"/>
        </w:rPr>
        <w:t xml:space="preserve"> </w:t>
      </w:r>
      <w:hyperlink w:anchor="_bookmark31" w:history="1">
        <w:r>
          <w:t>[17]</w:t>
        </w:r>
      </w:hyperlink>
      <w:ins w:id="202" w:author="Rene Okech" w:date="2021-03-26T15:58:00Z">
        <w:r w:rsidR="001467E0">
          <w:t>,</w:t>
        </w:r>
      </w:ins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stacked</w:t>
      </w:r>
      <w:r>
        <w:rPr>
          <w:spacing w:val="-4"/>
        </w:rPr>
        <w:t xml:space="preserve"> </w:t>
      </w:r>
      <w:proofErr w:type="spellStart"/>
      <w:r>
        <w:t>denoising</w:t>
      </w:r>
      <w:proofErr w:type="spellEnd"/>
      <w:r>
        <w:rPr>
          <w:spacing w:val="-6"/>
        </w:rPr>
        <w:t xml:space="preserve"> </w:t>
      </w:r>
      <w:proofErr w:type="spellStart"/>
      <w:r>
        <w:t>autoencoders</w:t>
      </w:r>
      <w:proofErr w:type="spellEnd"/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1"/>
        </w:rPr>
        <w:t>extract</w:t>
      </w:r>
      <w:r>
        <w:rPr>
          <w:spacing w:val="-5"/>
        </w:rPr>
        <w:t xml:space="preserve"> </w:t>
      </w:r>
      <w:r>
        <w:t>deep</w:t>
      </w:r>
      <w:r>
        <w:rPr>
          <w:spacing w:val="-6"/>
        </w:rPr>
        <w:t xml:space="preserve"> </w:t>
      </w:r>
      <w:r>
        <w:t>representations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traditional</w:t>
      </w:r>
      <w:r>
        <w:rPr>
          <w:spacing w:val="-5"/>
        </w:rPr>
        <w:t xml:space="preserve"> </w:t>
      </w:r>
      <w:r>
        <w:rPr>
          <w:spacing w:val="-1"/>
        </w:rPr>
        <w:t>software</w:t>
      </w:r>
      <w:r>
        <w:rPr>
          <w:spacing w:val="31"/>
          <w:w w:val="99"/>
        </w:rPr>
        <w:t xml:space="preserve"> </w:t>
      </w:r>
      <w:r>
        <w:t>metrics.</w:t>
      </w:r>
      <w:r>
        <w:rPr>
          <w:spacing w:val="-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similar</w:t>
      </w:r>
      <w:r>
        <w:rPr>
          <w:spacing w:val="-13"/>
        </w:rPr>
        <w:t xml:space="preserve"> </w:t>
      </w:r>
      <w:r>
        <w:t>idea</w:t>
      </w:r>
      <w:r>
        <w:rPr>
          <w:spacing w:val="-15"/>
        </w:rPr>
        <w:t xml:space="preserve"> </w:t>
      </w:r>
      <w:r>
        <w:t>is</w:t>
      </w:r>
      <w:del w:id="203" w:author="Rene Okech" w:date="2021-03-26T15:59:00Z">
        <w:r w:rsidDel="001467E0">
          <w:rPr>
            <w:spacing w:val="-14"/>
          </w:rPr>
          <w:delText xml:space="preserve"> </w:delText>
        </w:r>
        <w:r w:rsidDel="001467E0">
          <w:delText>being</w:delText>
        </w:r>
      </w:del>
      <w:r>
        <w:rPr>
          <w:spacing w:val="-14"/>
        </w:rPr>
        <w:t xml:space="preserve"> </w:t>
      </w:r>
      <w:r>
        <w:t>implemented</w:t>
      </w:r>
      <w:r>
        <w:rPr>
          <w:spacing w:val="-14"/>
        </w:rPr>
        <w:t xml:space="preserve"> </w:t>
      </w:r>
      <w:r>
        <w:t>in</w:t>
      </w:r>
      <w:r>
        <w:rPr>
          <w:spacing w:val="-14"/>
        </w:rPr>
        <w:t xml:space="preserve"> </w:t>
      </w:r>
      <w:hyperlink w:anchor="_bookmark29" w:history="1">
        <w:r>
          <w:t>[15]</w:t>
        </w:r>
      </w:hyperlink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hyperlink w:anchor="_bookmark14" w:history="1">
        <w:r>
          <w:t>[1],</w:t>
        </w:r>
      </w:hyperlink>
      <w:r>
        <w:rPr>
          <w:spacing w:val="-14"/>
        </w:rPr>
        <w:t xml:space="preserve"> </w:t>
      </w:r>
      <w:r>
        <w:t>where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proofErr w:type="spellStart"/>
      <w:r>
        <w:t>autoencoder</w:t>
      </w:r>
      <w:proofErr w:type="spellEnd"/>
      <w:r>
        <w:rPr>
          <w:spacing w:val="-14"/>
        </w:rPr>
        <w:t xml:space="preserve"> </w:t>
      </w:r>
      <w:r>
        <w:t>on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rPr>
          <w:spacing w:val="-2"/>
        </w:rPr>
        <w:t>explicit</w:t>
      </w:r>
      <w:r>
        <w:rPr>
          <w:spacing w:val="-15"/>
        </w:rPr>
        <w:t xml:space="preserve"> </w:t>
      </w:r>
      <w:r>
        <w:t>features</w:t>
      </w:r>
      <w:r>
        <w:rPr>
          <w:spacing w:val="-13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used</w:t>
      </w:r>
      <w:r>
        <w:rPr>
          <w:spacing w:val="-13"/>
        </w:rPr>
        <w:t xml:space="preserve"> </w:t>
      </w:r>
      <w:r>
        <w:t>for</w:t>
      </w:r>
      <w:r>
        <w:rPr>
          <w:spacing w:val="-15"/>
        </w:rPr>
        <w:t xml:space="preserve"> </w:t>
      </w:r>
      <w:del w:id="204" w:author="Rene Okech" w:date="2021-03-26T15:59:00Z">
        <w:r w:rsidDel="001467E0">
          <w:delText>a</w:delText>
        </w:r>
        <w:r w:rsidDel="001467E0">
          <w:rPr>
            <w:spacing w:val="25"/>
            <w:w w:val="97"/>
          </w:rPr>
          <w:delText xml:space="preserve"> </w:delText>
        </w:r>
      </w:del>
      <w:r>
        <w:t>within-project</w:t>
      </w:r>
      <w:r>
        <w:rPr>
          <w:spacing w:val="-13"/>
        </w:rPr>
        <w:t xml:space="preserve"> </w:t>
      </w:r>
      <w:r>
        <w:t>source</w:t>
      </w:r>
      <w:r>
        <w:rPr>
          <w:spacing w:val="-13"/>
        </w:rPr>
        <w:t xml:space="preserve"> </w:t>
      </w:r>
      <w:r>
        <w:t>code</w:t>
      </w:r>
      <w:r>
        <w:rPr>
          <w:spacing w:val="-12"/>
        </w:rPr>
        <w:t xml:space="preserve"> </w:t>
      </w:r>
      <w:r>
        <w:t>anomaly</w:t>
      </w:r>
      <w:r>
        <w:rPr>
          <w:spacing w:val="-13"/>
        </w:rPr>
        <w:t xml:space="preserve"> </w:t>
      </w:r>
      <w:r>
        <w:t>detection.</w:t>
      </w:r>
      <w:r>
        <w:rPr>
          <w:spacing w:val="-3"/>
        </w:rPr>
        <w:t xml:space="preserve"> </w:t>
      </w:r>
      <w:r>
        <w:t>In</w:t>
      </w:r>
      <w:r>
        <w:rPr>
          <w:spacing w:val="-12"/>
        </w:rPr>
        <w:t xml:space="preserve"> </w:t>
      </w:r>
      <w:hyperlink w:anchor="_bookmark18" w:history="1">
        <w:r>
          <w:t>[4]</w:t>
        </w:r>
      </w:hyperlink>
      <w:ins w:id="205" w:author="Rene Okech" w:date="2021-03-26T15:59:00Z">
        <w:r w:rsidR="001467E0">
          <w:t>,</w:t>
        </w:r>
      </w:ins>
      <w:r>
        <w:rPr>
          <w:spacing w:val="-13"/>
        </w:rPr>
        <w:t xml:space="preserve"> </w:t>
      </w:r>
      <w:r>
        <w:rPr>
          <w:spacing w:val="-1"/>
        </w:rPr>
        <w:t>two</w:t>
      </w:r>
      <w:r>
        <w:rPr>
          <w:spacing w:val="-13"/>
        </w:rPr>
        <w:t xml:space="preserve"> </w:t>
      </w:r>
      <w:r>
        <w:t>approaches</w:t>
      </w:r>
      <w:r>
        <w:rPr>
          <w:spacing w:val="-12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code</w:t>
      </w:r>
      <w:r>
        <w:rPr>
          <w:spacing w:val="-12"/>
        </w:rPr>
        <w:t xml:space="preserve"> </w:t>
      </w:r>
      <w:r>
        <w:rPr>
          <w:spacing w:val="-1"/>
        </w:rPr>
        <w:t>vector</w:t>
      </w:r>
      <w:r>
        <w:rPr>
          <w:spacing w:val="-13"/>
        </w:rPr>
        <w:t xml:space="preserve"> </w:t>
      </w:r>
      <w:r>
        <w:t>representation</w:t>
      </w:r>
      <w:r>
        <w:rPr>
          <w:spacing w:val="-13"/>
        </w:rPr>
        <w:t xml:space="preserve"> </w:t>
      </w:r>
      <w:del w:id="206" w:author="Rene Okech" w:date="2021-03-26T16:07:00Z">
        <w:r w:rsidDel="00CB7905">
          <w:delText>were</w:delText>
        </w:r>
        <w:r w:rsidDel="00CB7905">
          <w:rPr>
            <w:spacing w:val="-12"/>
          </w:rPr>
          <w:delText xml:space="preserve"> </w:delText>
        </w:r>
      </w:del>
      <w:ins w:id="207" w:author="Rene Okech" w:date="2021-03-26T16:07:00Z">
        <w:r w:rsidR="00CB7905">
          <w:t>are</w:t>
        </w:r>
        <w:r w:rsidR="00CB7905">
          <w:rPr>
            <w:spacing w:val="-12"/>
          </w:rPr>
          <w:t xml:space="preserve"> </w:t>
        </w:r>
      </w:ins>
      <w:r>
        <w:t>implemented:</w:t>
      </w:r>
      <w:r>
        <w:rPr>
          <w:spacing w:val="24"/>
          <w:w w:val="98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feature</w:t>
      </w:r>
      <w:r>
        <w:rPr>
          <w:spacing w:val="4"/>
        </w:rPr>
        <w:t xml:space="preserve"> </w:t>
      </w:r>
      <w:r>
        <w:rPr>
          <w:spacing w:val="-1"/>
        </w:rPr>
        <w:t>vector</w:t>
      </w:r>
      <w:r>
        <w:rPr>
          <w:spacing w:val="4"/>
        </w:rPr>
        <w:t xml:space="preserve"> </w:t>
      </w:r>
      <w:r>
        <w:t>consisting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51</w:t>
      </w:r>
      <w:r>
        <w:rPr>
          <w:spacing w:val="4"/>
        </w:rPr>
        <w:t xml:space="preserve"> </w:t>
      </w:r>
      <w:r>
        <w:rPr>
          <w:spacing w:val="-1"/>
        </w:rPr>
        <w:t>explicit</w:t>
      </w:r>
      <w:r>
        <w:rPr>
          <w:spacing w:val="4"/>
        </w:rPr>
        <w:t xml:space="preserve"> </w:t>
      </w:r>
      <w:r>
        <w:t>code</w:t>
      </w:r>
      <w:r>
        <w:rPr>
          <w:spacing w:val="4"/>
        </w:rPr>
        <w:t xml:space="preserve"> </w:t>
      </w:r>
      <w:r>
        <w:t>metrics</w:t>
      </w:r>
      <w:r>
        <w:rPr>
          <w:spacing w:val="4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an</w:t>
      </w:r>
      <w:r>
        <w:rPr>
          <w:spacing w:val="4"/>
        </w:rPr>
        <w:t xml:space="preserve"> </w:t>
      </w:r>
      <w:r>
        <w:rPr>
          <w:spacing w:val="-1"/>
        </w:rPr>
        <w:t>implicit</w:t>
      </w:r>
      <w:r>
        <w:rPr>
          <w:spacing w:val="4"/>
        </w:rPr>
        <w:t xml:space="preserve"> </w:t>
      </w:r>
      <w:r>
        <w:rPr>
          <w:rFonts w:ascii="Arial"/>
          <w:i/>
        </w:rPr>
        <w:t>N</w:t>
      </w:r>
      <w:r>
        <w:rPr>
          <w:rFonts w:ascii="Arial"/>
          <w:i/>
          <w:spacing w:val="-32"/>
        </w:rPr>
        <w:t xml:space="preserve"> </w:t>
      </w:r>
      <w:r>
        <w:t>-gram</w:t>
      </w:r>
      <w:r>
        <w:rPr>
          <w:spacing w:val="4"/>
        </w:rPr>
        <w:t xml:space="preserve"> </w:t>
      </w:r>
      <w:r>
        <w:t>approach.</w:t>
      </w:r>
      <w:ins w:id="208" w:author="Rene Okech" w:date="2021-03-26T16:03:00Z">
        <w:r w:rsidR="00CB7905">
          <w:t xml:space="preserve"> Additionally,</w:t>
        </w:r>
      </w:ins>
      <w:r>
        <w:rPr>
          <w:spacing w:val="17"/>
        </w:rPr>
        <w:t xml:space="preserve"> </w:t>
      </w:r>
      <w:ins w:id="209" w:author="Rene Okech" w:date="2021-03-26T16:03:00Z">
        <w:r w:rsidR="00CB7905">
          <w:rPr>
            <w:spacing w:val="-2"/>
          </w:rPr>
          <w:t>s</w:t>
        </w:r>
      </w:ins>
      <w:del w:id="210" w:author="Rene Okech" w:date="2021-03-26T16:03:00Z">
        <w:r w:rsidDel="00CB7905">
          <w:rPr>
            <w:spacing w:val="-2"/>
          </w:rPr>
          <w:delText>S</w:delText>
        </w:r>
      </w:del>
      <w:r>
        <w:rPr>
          <w:spacing w:val="-2"/>
        </w:rPr>
        <w:t>everal</w:t>
      </w:r>
      <w:r>
        <w:rPr>
          <w:spacing w:val="4"/>
        </w:rPr>
        <w:t xml:space="preserve"> </w:t>
      </w:r>
      <w:r>
        <w:t>anomaly</w:t>
      </w:r>
      <w:r>
        <w:rPr>
          <w:spacing w:val="4"/>
        </w:rPr>
        <w:t xml:space="preserve"> </w:t>
      </w:r>
      <w:r>
        <w:t>detection</w:t>
      </w:r>
      <w:r>
        <w:rPr>
          <w:spacing w:val="35"/>
          <w:w w:val="101"/>
        </w:rPr>
        <w:t xml:space="preserve"> </w:t>
      </w:r>
      <w:r>
        <w:t>techniques</w:t>
      </w:r>
      <w:r>
        <w:rPr>
          <w:spacing w:val="-6"/>
        </w:rPr>
        <w:t xml:space="preserve"> </w:t>
      </w:r>
      <w:del w:id="211" w:author="Rene Okech" w:date="2021-03-26T16:07:00Z">
        <w:r w:rsidDel="00CB7905">
          <w:delText>were</w:delText>
        </w:r>
        <w:r w:rsidDel="00CB7905">
          <w:rPr>
            <w:spacing w:val="-5"/>
          </w:rPr>
          <w:delText xml:space="preserve"> </w:delText>
        </w:r>
      </w:del>
      <w:ins w:id="212" w:author="Rene Okech" w:date="2021-03-26T16:07:00Z">
        <w:r w:rsidR="00CB7905">
          <w:t>are</w:t>
        </w:r>
        <w:r w:rsidR="00CB7905">
          <w:rPr>
            <w:spacing w:val="-5"/>
          </w:rPr>
          <w:t xml:space="preserve"> </w:t>
        </w:r>
      </w:ins>
      <w:r>
        <w:t>tested:</w:t>
      </w:r>
      <w:r>
        <w:rPr>
          <w:spacing w:val="5"/>
        </w:rPr>
        <w:t xml:space="preserve"> </w:t>
      </w:r>
      <w:r>
        <w:t>local</w:t>
      </w:r>
      <w:r>
        <w:rPr>
          <w:spacing w:val="-6"/>
        </w:rPr>
        <w:t xml:space="preserve"> </w:t>
      </w:r>
      <w:r>
        <w:t>outlier</w:t>
      </w:r>
      <w:r>
        <w:rPr>
          <w:spacing w:val="-5"/>
        </w:rPr>
        <w:t xml:space="preserve"> </w:t>
      </w:r>
      <w:r>
        <w:rPr>
          <w:spacing w:val="-2"/>
        </w:rPr>
        <w:t>factor,</w:t>
      </w:r>
      <w:r>
        <w:rPr>
          <w:spacing w:val="-6"/>
        </w:rPr>
        <w:t xml:space="preserve"> </w:t>
      </w:r>
      <w:r>
        <w:t>isolation</w:t>
      </w:r>
      <w:r>
        <w:rPr>
          <w:spacing w:val="-5"/>
        </w:rPr>
        <w:t xml:space="preserve"> </w:t>
      </w:r>
      <w:r>
        <w:t>forest,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proofErr w:type="spellStart"/>
      <w:r>
        <w:t>autoencoder</w:t>
      </w:r>
      <w:proofErr w:type="spellEnd"/>
      <w:r>
        <w:rPr>
          <w:spacing w:val="-6"/>
        </w:rPr>
        <w:t xml:space="preserve"> </w:t>
      </w:r>
      <w:r>
        <w:t>neural</w:t>
      </w:r>
      <w:r>
        <w:rPr>
          <w:spacing w:val="-5"/>
        </w:rPr>
        <w:t xml:space="preserve"> </w:t>
      </w:r>
      <w:r>
        <w:rPr>
          <w:spacing w:val="-1"/>
        </w:rPr>
        <w:t>network.</w:t>
      </w:r>
      <w:r>
        <w:rPr>
          <w:spacing w:val="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3"/>
        </w:rPr>
        <w:t>study,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authors</w:t>
      </w:r>
      <w:r>
        <w:rPr>
          <w:spacing w:val="31"/>
          <w:w w:val="99"/>
        </w:rPr>
        <w:t xml:space="preserve"> </w:t>
      </w:r>
      <w:r>
        <w:t>focus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rPr>
          <w:spacing w:val="-1"/>
        </w:rPr>
        <w:t>two</w:t>
      </w:r>
      <w:r>
        <w:rPr>
          <w:spacing w:val="-7"/>
        </w:rPr>
        <w:t xml:space="preserve"> </w:t>
      </w:r>
      <w:r>
        <w:t>types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anomalies:</w:t>
      </w:r>
      <w:r>
        <w:rPr>
          <w:spacing w:val="4"/>
        </w:rPr>
        <w:t xml:space="preserve"> </w:t>
      </w:r>
      <w:r>
        <w:t>syntax</w:t>
      </w:r>
      <w:r>
        <w:rPr>
          <w:spacing w:val="-6"/>
        </w:rPr>
        <w:t xml:space="preserve"> </w:t>
      </w:r>
      <w:r>
        <w:t>tree</w:t>
      </w:r>
      <w:r>
        <w:rPr>
          <w:spacing w:val="-7"/>
        </w:rPr>
        <w:t xml:space="preserve"> </w:t>
      </w:r>
      <w:r>
        <w:t>anomalies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1"/>
        </w:rPr>
        <w:t>compiler-induced</w:t>
      </w:r>
      <w:r>
        <w:rPr>
          <w:spacing w:val="-7"/>
        </w:rPr>
        <w:t xml:space="preserve"> </w:t>
      </w:r>
      <w:r>
        <w:t>anomalies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Kotlin</w:t>
      </w:r>
      <w:proofErr w:type="spellEnd"/>
      <w:r>
        <w:rPr>
          <w:spacing w:val="-7"/>
        </w:rPr>
        <w:t xml:space="preserve"> </w:t>
      </w:r>
      <w:r>
        <w:t>code.</w:t>
      </w:r>
    </w:p>
    <w:p w14:paraId="2F11D6D4" w14:textId="3E43B516" w:rsidR="002411D8" w:rsidRDefault="00E92DE7">
      <w:pPr>
        <w:pStyle w:val="a3"/>
        <w:spacing w:before="109" w:line="218" w:lineRule="exact"/>
        <w:ind w:right="139"/>
        <w:jc w:val="both"/>
      </w:pPr>
      <w:r>
        <w:t>In</w:t>
      </w:r>
      <w:r>
        <w:rPr>
          <w:spacing w:val="5"/>
        </w:rPr>
        <w:t xml:space="preserve"> </w:t>
      </w:r>
      <w:r>
        <w:t>this</w:t>
      </w:r>
      <w:r>
        <w:rPr>
          <w:spacing w:val="5"/>
        </w:rPr>
        <w:t xml:space="preserve"> </w:t>
      </w:r>
      <w:r>
        <w:rPr>
          <w:spacing w:val="-1"/>
        </w:rPr>
        <w:t>work,</w:t>
      </w:r>
      <w:r>
        <w:rPr>
          <w:spacing w:val="6"/>
        </w:rPr>
        <w:t xml:space="preserve"> </w:t>
      </w:r>
      <w:r>
        <w:t>we</w:t>
      </w:r>
      <w:r>
        <w:rPr>
          <w:spacing w:val="5"/>
        </w:rPr>
        <w:t xml:space="preserve"> </w:t>
      </w:r>
      <w:r>
        <w:t>use</w:t>
      </w:r>
      <w:r>
        <w:rPr>
          <w:spacing w:val="5"/>
        </w:rPr>
        <w:t xml:space="preserve"> </w:t>
      </w:r>
      <w:r>
        <w:t>semantic</w:t>
      </w:r>
      <w:r>
        <w:rPr>
          <w:spacing w:val="5"/>
        </w:rPr>
        <w:t xml:space="preserve"> </w:t>
      </w:r>
      <w:r>
        <w:rPr>
          <w:spacing w:val="-1"/>
        </w:rPr>
        <w:t>contextual</w:t>
      </w:r>
      <w:r>
        <w:rPr>
          <w:spacing w:val="5"/>
        </w:rPr>
        <w:t xml:space="preserve"> </w:t>
      </w:r>
      <w:r>
        <w:t>multilingual</w:t>
      </w:r>
      <w:r>
        <w:rPr>
          <w:spacing w:val="5"/>
        </w:rPr>
        <w:t xml:space="preserve"> </w:t>
      </w:r>
      <w:proofErr w:type="spellStart"/>
      <w:r>
        <w:t>embeddings</w:t>
      </w:r>
      <w:proofErr w:type="spellEnd"/>
      <w:r>
        <w:rPr>
          <w:spacing w:val="5"/>
        </w:rPr>
        <w:t xml:space="preserve"> </w:t>
      </w:r>
      <w:r>
        <w:t>together</w:t>
      </w:r>
      <w:r>
        <w:rPr>
          <w:spacing w:val="5"/>
        </w:rPr>
        <w:t xml:space="preserve"> </w:t>
      </w:r>
      <w:r>
        <w:t>with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proofErr w:type="spellStart"/>
      <w:r>
        <w:rPr>
          <w:spacing w:val="-1"/>
        </w:rPr>
        <w:t>variational</w:t>
      </w:r>
      <w:proofErr w:type="spellEnd"/>
      <w:r>
        <w:rPr>
          <w:spacing w:val="5"/>
        </w:rPr>
        <w:t xml:space="preserve"> </w:t>
      </w:r>
      <w:proofErr w:type="spellStart"/>
      <w:r>
        <w:t>autoencoder</w:t>
      </w:r>
      <w:proofErr w:type="spellEnd"/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rPr>
          <w:spacing w:val="-1"/>
        </w:rPr>
        <w:t>detect</w:t>
      </w:r>
      <w:r>
        <w:rPr>
          <w:spacing w:val="39"/>
          <w:w w:val="101"/>
        </w:rPr>
        <w:t xml:space="preserve"> </w:t>
      </w:r>
      <w:r>
        <w:t>anomalies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Python</w:t>
      </w:r>
      <w:r>
        <w:rPr>
          <w:spacing w:val="-5"/>
        </w:rPr>
        <w:t xml:space="preserve"> </w:t>
      </w:r>
      <w:r>
        <w:t>code.</w:t>
      </w:r>
      <w:r>
        <w:rPr>
          <w:spacing w:val="6"/>
        </w:rPr>
        <w:t xml:space="preserve"> </w:t>
      </w:r>
      <w:r>
        <w:rPr>
          <w:spacing w:val="-9"/>
        </w:rP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best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rPr>
          <w:spacing w:val="-1"/>
        </w:rPr>
        <w:t>knowledge,</w:t>
      </w:r>
      <w:r>
        <w:rPr>
          <w:spacing w:val="-6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propose</w:t>
      </w:r>
      <w:r>
        <w:rPr>
          <w:spacing w:val="-6"/>
        </w:rPr>
        <w:t xml:space="preserve"> </w:t>
      </w:r>
      <w:r>
        <w:t>such</w:t>
      </w:r>
      <w:r>
        <w:rPr>
          <w:spacing w:val="-5"/>
        </w:rPr>
        <w:t xml:space="preserve"> </w:t>
      </w:r>
      <w:ins w:id="213" w:author="Rene Okech" w:date="2021-03-26T16:07:00Z">
        <w:r w:rsidR="00CB7905">
          <w:rPr>
            <w:spacing w:val="-5"/>
          </w:rPr>
          <w:t xml:space="preserve">a </w:t>
        </w:r>
      </w:ins>
      <w:r>
        <w:t>model</w:t>
      </w:r>
      <w:commentRangeStart w:id="214"/>
      <w:r>
        <w:t>,</w:t>
      </w:r>
      <w:r>
        <w:rPr>
          <w:spacing w:val="-5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del w:id="215" w:author="Rene Okech" w:date="2021-03-26T16:07:00Z">
        <w:r w:rsidDel="00CB7905">
          <w:delText>described</w:delText>
        </w:r>
        <w:r w:rsidDel="00CB7905">
          <w:rPr>
            <w:spacing w:val="-5"/>
          </w:rPr>
          <w:delText xml:space="preserve"> </w:delText>
        </w:r>
      </w:del>
      <w:ins w:id="216" w:author="Rene Okech" w:date="2021-03-26T16:07:00Z">
        <w:r w:rsidR="00CB7905">
          <w:t>detailed in the next section.</w:t>
        </w:r>
      </w:ins>
      <w:del w:id="217" w:author="Rene Okech" w:date="2021-03-26T16:08:00Z">
        <w:r w:rsidDel="00CB7905">
          <w:delText>in</w:delText>
        </w:r>
        <w:r w:rsidDel="00CB7905">
          <w:rPr>
            <w:spacing w:val="25"/>
            <w:w w:val="99"/>
          </w:rPr>
          <w:delText xml:space="preserve"> </w:delText>
        </w:r>
        <w:r w:rsidDel="00CB7905">
          <w:delText>detail</w:delText>
        </w:r>
        <w:r w:rsidDel="00CB7905">
          <w:rPr>
            <w:spacing w:val="-7"/>
          </w:rPr>
          <w:delText xml:space="preserve"> </w:delText>
        </w:r>
        <w:r w:rsidDel="00CB7905">
          <w:delText>in</w:delText>
        </w:r>
        <w:r w:rsidDel="00CB7905">
          <w:rPr>
            <w:spacing w:val="-7"/>
          </w:rPr>
          <w:delText xml:space="preserve"> </w:delText>
        </w:r>
        <w:r w:rsidDel="00CB7905">
          <w:delText>the</w:delText>
        </w:r>
        <w:r w:rsidDel="00CB7905">
          <w:rPr>
            <w:spacing w:val="-6"/>
          </w:rPr>
          <w:delText xml:space="preserve"> </w:delText>
        </w:r>
        <w:r w:rsidDel="00CB7905">
          <w:rPr>
            <w:spacing w:val="-1"/>
          </w:rPr>
          <w:delText>following</w:delText>
        </w:r>
        <w:r w:rsidDel="00CB7905">
          <w:rPr>
            <w:spacing w:val="-7"/>
          </w:rPr>
          <w:delText xml:space="preserve"> </w:delText>
        </w:r>
        <w:r w:rsidDel="00CB7905">
          <w:delText>section.</w:delText>
        </w:r>
      </w:del>
      <w:commentRangeEnd w:id="214"/>
      <w:r w:rsidR="00D44030">
        <w:rPr>
          <w:rStyle w:val="a8"/>
          <w:rFonts w:asciiTheme="minorHAnsi" w:eastAsiaTheme="minorEastAsia" w:hAnsiTheme="minorHAnsi"/>
        </w:rPr>
        <w:commentReference w:id="214"/>
      </w:r>
    </w:p>
    <w:p w14:paraId="5A6B5EA7" w14:textId="77777777" w:rsidR="002411D8" w:rsidRDefault="002411D8">
      <w:pPr>
        <w:spacing w:line="200" w:lineRule="exact"/>
        <w:rPr>
          <w:sz w:val="20"/>
          <w:szCs w:val="20"/>
        </w:rPr>
      </w:pPr>
    </w:p>
    <w:p w14:paraId="641B0C20" w14:textId="77777777" w:rsidR="002411D8" w:rsidRDefault="002411D8">
      <w:pPr>
        <w:spacing w:before="18" w:line="240" w:lineRule="exact"/>
        <w:rPr>
          <w:sz w:val="24"/>
          <w:szCs w:val="24"/>
        </w:rPr>
      </w:pPr>
    </w:p>
    <w:p w14:paraId="7CAD1132" w14:textId="77777777" w:rsidR="002411D8" w:rsidRDefault="00E92DE7">
      <w:pPr>
        <w:pStyle w:val="1"/>
        <w:numPr>
          <w:ilvl w:val="0"/>
          <w:numId w:val="4"/>
        </w:numPr>
        <w:tabs>
          <w:tab w:val="left" w:pos="478"/>
        </w:tabs>
        <w:ind w:right="6718"/>
        <w:jc w:val="both"/>
        <w:rPr>
          <w:b w:val="0"/>
          <w:bCs w:val="0"/>
        </w:rPr>
      </w:pPr>
      <w:bookmarkStart w:id="218" w:name="The_proposed_approach"/>
      <w:bookmarkStart w:id="219" w:name="_bookmark1"/>
      <w:bookmarkEnd w:id="218"/>
      <w:bookmarkEnd w:id="219"/>
      <w:r>
        <w:t>The</w:t>
      </w:r>
      <w:r>
        <w:rPr>
          <w:spacing w:val="-13"/>
        </w:rPr>
        <w:t xml:space="preserve"> </w:t>
      </w:r>
      <w:r>
        <w:rPr>
          <w:spacing w:val="-1"/>
        </w:rPr>
        <w:t>proposed</w:t>
      </w:r>
      <w:r>
        <w:rPr>
          <w:spacing w:val="-13"/>
        </w:rPr>
        <w:t xml:space="preserve"> </w:t>
      </w:r>
      <w:r>
        <w:rPr>
          <w:spacing w:val="-1"/>
        </w:rPr>
        <w:t>approach</w:t>
      </w:r>
    </w:p>
    <w:p w14:paraId="1679A8BF" w14:textId="77777777" w:rsidR="002411D8" w:rsidRDefault="002411D8">
      <w:pPr>
        <w:spacing w:before="18" w:line="300" w:lineRule="exact"/>
        <w:rPr>
          <w:sz w:val="30"/>
          <w:szCs w:val="30"/>
        </w:rPr>
      </w:pPr>
    </w:p>
    <w:p w14:paraId="544B6B59" w14:textId="022330DD" w:rsidR="002411D8" w:rsidRDefault="00E92DE7">
      <w:pPr>
        <w:pStyle w:val="a3"/>
        <w:ind w:left="110" w:right="1368"/>
        <w:jc w:val="both"/>
      </w:pPr>
      <w:r>
        <w:rPr>
          <w:spacing w:val="-9"/>
        </w:rPr>
        <w:t>We</w:t>
      </w:r>
      <w:r>
        <w:rPr>
          <w:spacing w:val="-7"/>
        </w:rPr>
        <w:t xml:space="preserve"> </w:t>
      </w:r>
      <w:r>
        <w:t>use</w:t>
      </w:r>
      <w:r>
        <w:rPr>
          <w:spacing w:val="-6"/>
        </w:rPr>
        <w:t xml:space="preserve"> </w:t>
      </w:r>
      <w:ins w:id="220" w:author="Rene Okech" w:date="2021-03-26T16:09:00Z">
        <w:r w:rsidR="00CB7905">
          <w:rPr>
            <w:spacing w:val="-6"/>
          </w:rPr>
          <w:t xml:space="preserve">an </w:t>
        </w:r>
      </w:ins>
      <w:del w:id="221" w:author="Rene Okech" w:date="2021-03-26T16:10:00Z">
        <w:r w:rsidDel="00CB7905">
          <w:delText>unlabelled</w:delText>
        </w:r>
      </w:del>
      <w:ins w:id="222" w:author="Rene Okech" w:date="2021-03-26T16:10:00Z">
        <w:r w:rsidR="00CB7905">
          <w:t>unlabeled</w:t>
        </w:r>
      </w:ins>
      <w:r>
        <w:rPr>
          <w:spacing w:val="-6"/>
        </w:rPr>
        <w:t xml:space="preserve"> </w:t>
      </w:r>
      <w:del w:id="223" w:author="Rene Okech" w:date="2021-03-26T16:09:00Z">
        <w:r w:rsidDel="00CB7905">
          <w:delText>dataset</w:delText>
        </w:r>
        <w:r w:rsidDel="00CB7905">
          <w:rPr>
            <w:spacing w:val="-6"/>
          </w:rPr>
          <w:delText xml:space="preserve"> </w:delText>
        </w:r>
        <w:r w:rsidDel="00CB7905">
          <w:delText>of</w:delText>
        </w:r>
        <w:r w:rsidDel="00CB7905">
          <w:rPr>
            <w:spacing w:val="-7"/>
          </w:rPr>
          <w:delText xml:space="preserve"> </w:delText>
        </w:r>
      </w:del>
      <w:r>
        <w:t>source</w:t>
      </w:r>
      <w:r>
        <w:rPr>
          <w:spacing w:val="-6"/>
        </w:rPr>
        <w:t xml:space="preserve"> </w:t>
      </w:r>
      <w:r>
        <w:t>code</w:t>
      </w:r>
      <w:ins w:id="224" w:author="Rene Okech" w:date="2021-03-26T16:09:00Z">
        <w:r w:rsidR="00CB7905">
          <w:t xml:space="preserve"> data</w:t>
        </w:r>
      </w:ins>
      <w:ins w:id="225" w:author="Rene Okech" w:date="2021-03-26T17:26:00Z">
        <w:r w:rsidR="00D44030">
          <w:t xml:space="preserve"> </w:t>
        </w:r>
      </w:ins>
      <w:ins w:id="226" w:author="Rene Okech" w:date="2021-03-26T16:09:00Z">
        <w:r w:rsidR="00CB7905">
          <w:t>set</w:t>
        </w:r>
      </w:ins>
      <w:r>
        <w:t>,</w:t>
      </w:r>
      <w:r>
        <w:rPr>
          <w:spacing w:val="-6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leads</w:t>
      </w:r>
      <w:r>
        <w:rPr>
          <w:spacing w:val="-6"/>
        </w:rPr>
        <w:t xml:space="preserve"> </w:t>
      </w:r>
      <w:r>
        <w:t>us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unsupervised</w:t>
      </w:r>
      <w:r>
        <w:rPr>
          <w:spacing w:val="-6"/>
        </w:rPr>
        <w:t xml:space="preserve"> </w:t>
      </w:r>
      <w:r>
        <w:t>anomaly</w:t>
      </w:r>
      <w:r>
        <w:rPr>
          <w:spacing w:val="-6"/>
        </w:rPr>
        <w:t xml:space="preserve"> </w:t>
      </w:r>
      <w:r>
        <w:t>detection</w:t>
      </w:r>
      <w:r>
        <w:rPr>
          <w:spacing w:val="-6"/>
        </w:rPr>
        <w:t xml:space="preserve"> </w:t>
      </w:r>
      <w:r>
        <w:t>methods.</w:t>
      </w:r>
    </w:p>
    <w:p w14:paraId="6C620581" w14:textId="7470D7A6" w:rsidR="002411D8" w:rsidRDefault="00E92DE7">
      <w:pPr>
        <w:pStyle w:val="a3"/>
        <w:spacing w:before="110" w:line="218" w:lineRule="exact"/>
        <w:ind w:right="140" w:hanging="7"/>
        <w:jc w:val="both"/>
      </w:pPr>
      <w:r>
        <w:t>The</w:t>
      </w:r>
      <w:r>
        <w:rPr>
          <w:spacing w:val="8"/>
        </w:rPr>
        <w:t xml:space="preserve"> </w:t>
      </w:r>
      <w:r>
        <w:t>proposed</w:t>
      </w:r>
      <w:r>
        <w:rPr>
          <w:spacing w:val="7"/>
        </w:rPr>
        <w:t xml:space="preserve"> </w:t>
      </w:r>
      <w:r>
        <w:t>approach</w:t>
      </w:r>
      <w:r>
        <w:rPr>
          <w:spacing w:val="9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as</w:t>
      </w:r>
      <w:r>
        <w:rPr>
          <w:spacing w:val="9"/>
        </w:rPr>
        <w:t xml:space="preserve"> </w:t>
      </w:r>
      <w:r>
        <w:rPr>
          <w:spacing w:val="-1"/>
        </w:rPr>
        <w:t>follows</w:t>
      </w:r>
      <w:ins w:id="227" w:author="Rene Okech" w:date="2021-03-26T16:10:00Z">
        <w:r w:rsidR="00CB7905">
          <w:rPr>
            <w:spacing w:val="-1"/>
          </w:rPr>
          <w:t>:</w:t>
        </w:r>
      </w:ins>
      <w:del w:id="228" w:author="Rene Okech" w:date="2021-03-26T16:10:00Z">
        <w:r w:rsidDel="00CB7905">
          <w:rPr>
            <w:spacing w:val="-1"/>
          </w:rPr>
          <w:delText>.</w:delText>
        </w:r>
      </w:del>
      <w:r>
        <w:rPr>
          <w:spacing w:val="28"/>
        </w:rPr>
        <w:t xml:space="preserve"> </w:t>
      </w:r>
      <w:del w:id="229" w:author="Rene Okech" w:date="2021-03-26T16:10:00Z">
        <w:r w:rsidDel="00CB7905">
          <w:delText>First,</w:delText>
        </w:r>
        <w:r w:rsidDel="00CB7905">
          <w:rPr>
            <w:spacing w:val="8"/>
          </w:rPr>
          <w:delText xml:space="preserve"> </w:delText>
        </w:r>
      </w:del>
      <w:ins w:id="230" w:author="Rene Okech" w:date="2021-03-26T16:10:00Z">
        <w:r w:rsidR="00CB7905">
          <w:t>C</w:t>
        </w:r>
      </w:ins>
      <w:del w:id="231" w:author="Rene Okech" w:date="2021-03-26T16:10:00Z">
        <w:r w:rsidDel="00CB7905">
          <w:delText>c</w:delText>
        </w:r>
      </w:del>
      <w:r>
        <w:t>alculate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semantic</w:t>
      </w:r>
      <w:r>
        <w:rPr>
          <w:spacing w:val="9"/>
        </w:rPr>
        <w:t xml:space="preserve"> </w:t>
      </w:r>
      <w:r>
        <w:rPr>
          <w:spacing w:val="-1"/>
        </w:rPr>
        <w:t>contextual</w:t>
      </w:r>
      <w:r>
        <w:rPr>
          <w:spacing w:val="7"/>
        </w:rPr>
        <w:t xml:space="preserve"> </w:t>
      </w:r>
      <w:r>
        <w:t>multilingual</w:t>
      </w:r>
      <w:r>
        <w:rPr>
          <w:spacing w:val="8"/>
        </w:rPr>
        <w:t xml:space="preserve"> </w:t>
      </w:r>
      <w:proofErr w:type="spellStart"/>
      <w:r>
        <w:t>embeddings</w:t>
      </w:r>
      <w:proofErr w:type="spellEnd"/>
      <w:r>
        <w:rPr>
          <w:spacing w:val="8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represent</w:t>
      </w:r>
      <w:r>
        <w:rPr>
          <w:spacing w:val="28"/>
          <w:w w:val="101"/>
        </w:rPr>
        <w:t xml:space="preserve"> </w:t>
      </w:r>
      <w:r>
        <w:t>code</w:t>
      </w:r>
      <w:r>
        <w:rPr>
          <w:spacing w:val="4"/>
        </w:rPr>
        <w:t xml:space="preserve"> </w:t>
      </w:r>
      <w:r>
        <w:t>blocks.</w:t>
      </w:r>
      <w:r>
        <w:rPr>
          <w:spacing w:val="20"/>
        </w:rPr>
        <w:t xml:space="preserve"> </w:t>
      </w:r>
      <w:ins w:id="232" w:author="Rene Okech" w:date="2021-03-26T16:10:00Z">
        <w:r w:rsidR="00CB7905">
          <w:rPr>
            <w:spacing w:val="-2"/>
          </w:rPr>
          <w:t>Then</w:t>
        </w:r>
      </w:ins>
      <w:del w:id="233" w:author="Rene Okech" w:date="2021-03-26T16:10:00Z">
        <w:r w:rsidDel="00CB7905">
          <w:rPr>
            <w:spacing w:val="-2"/>
          </w:rPr>
          <w:delText>Secondly</w:delText>
        </w:r>
      </w:del>
      <w:r>
        <w:rPr>
          <w:spacing w:val="-2"/>
        </w:rPr>
        <w:t>,</w:t>
      </w:r>
      <w:r>
        <w:rPr>
          <w:spacing w:val="5"/>
        </w:rPr>
        <w:t xml:space="preserve"> </w:t>
      </w:r>
      <w:r>
        <w:t>use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proofErr w:type="spellStart"/>
      <w:r>
        <w:rPr>
          <w:spacing w:val="-1"/>
        </w:rPr>
        <w:t>variational</w:t>
      </w:r>
      <w:proofErr w:type="spellEnd"/>
      <w:r>
        <w:rPr>
          <w:spacing w:val="5"/>
        </w:rPr>
        <w:t xml:space="preserve"> </w:t>
      </w:r>
      <w:proofErr w:type="spellStart"/>
      <w:r>
        <w:t>autoencoder</w:t>
      </w:r>
      <w:proofErr w:type="spellEnd"/>
      <w:r>
        <w:rPr>
          <w:spacing w:val="5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an</w:t>
      </w:r>
      <w:r>
        <w:rPr>
          <w:spacing w:val="5"/>
        </w:rPr>
        <w:t xml:space="preserve"> </w:t>
      </w:r>
      <w:r>
        <w:t>anomaly</w:t>
      </w:r>
      <w:r>
        <w:rPr>
          <w:spacing w:val="5"/>
        </w:rPr>
        <w:t xml:space="preserve"> </w:t>
      </w:r>
      <w:r>
        <w:rPr>
          <w:spacing w:val="-2"/>
        </w:rPr>
        <w:t>detector.</w:t>
      </w:r>
      <w:r>
        <w:rPr>
          <w:spacing w:val="19"/>
        </w:rPr>
        <w:t xml:space="preserve"> </w:t>
      </w:r>
      <w:r>
        <w:t>A</w:t>
      </w:r>
      <w:r>
        <w:rPr>
          <w:spacing w:val="5"/>
        </w:rPr>
        <w:t xml:space="preserve"> </w:t>
      </w:r>
      <w:proofErr w:type="spellStart"/>
      <w:r>
        <w:rPr>
          <w:spacing w:val="-1"/>
        </w:rPr>
        <w:t>variational</w:t>
      </w:r>
      <w:proofErr w:type="spellEnd"/>
      <w:r>
        <w:rPr>
          <w:spacing w:val="5"/>
        </w:rPr>
        <w:t xml:space="preserve"> </w:t>
      </w:r>
      <w:proofErr w:type="spellStart"/>
      <w:r>
        <w:t>autoencoder</w:t>
      </w:r>
      <w:proofErr w:type="spellEnd"/>
      <w:r>
        <w:rPr>
          <w:spacing w:val="5"/>
        </w:rPr>
        <w:t xml:space="preserve"> </w:t>
      </w:r>
      <w:ins w:id="234" w:author="Rene Okech" w:date="2021-03-26T16:11:00Z">
        <w:r w:rsidR="00CB7905">
          <w:rPr>
            <w:spacing w:val="5"/>
          </w:rPr>
          <w:t xml:space="preserve">not only </w:t>
        </w:r>
      </w:ins>
      <w:r>
        <w:rPr>
          <w:spacing w:val="-1"/>
        </w:rPr>
        <w:t>allows</w:t>
      </w:r>
      <w:ins w:id="235" w:author="Rene Okech" w:date="2021-03-26T16:11:00Z">
        <w:r w:rsidR="00CB7905">
          <w:rPr>
            <w:spacing w:val="-1"/>
          </w:rPr>
          <w:t xml:space="preserve"> you to obtain an estimate</w:t>
        </w:r>
      </w:ins>
      <w:r>
        <w:rPr>
          <w:spacing w:val="5"/>
        </w:rPr>
        <w:t xml:space="preserve"> </w:t>
      </w:r>
      <w:del w:id="236" w:author="Rene Okech" w:date="2021-03-26T16:11:00Z">
        <w:r w:rsidDel="00CB7905">
          <w:rPr>
            <w:spacing w:val="-1"/>
          </w:rPr>
          <w:delText>to</w:delText>
        </w:r>
        <w:r w:rsidDel="00CB7905">
          <w:rPr>
            <w:spacing w:val="51"/>
            <w:w w:val="101"/>
          </w:rPr>
          <w:delText xml:space="preserve"> </w:delText>
        </w:r>
        <w:r w:rsidDel="00CB7905">
          <w:delText>obtain</w:delText>
        </w:r>
        <w:r w:rsidDel="00CB7905">
          <w:rPr>
            <w:spacing w:val="-10"/>
          </w:rPr>
          <w:delText xml:space="preserve"> </w:delText>
        </w:r>
        <w:r w:rsidDel="00CB7905">
          <w:delText>not</w:delText>
        </w:r>
        <w:r w:rsidDel="00CB7905">
          <w:rPr>
            <w:spacing w:val="-9"/>
          </w:rPr>
          <w:delText xml:space="preserve"> </w:delText>
        </w:r>
        <w:r w:rsidDel="00CB7905">
          <w:delText>only</w:delText>
        </w:r>
        <w:r w:rsidDel="00CB7905">
          <w:rPr>
            <w:spacing w:val="-9"/>
          </w:rPr>
          <w:delText xml:space="preserve"> </w:delText>
        </w:r>
        <w:r w:rsidDel="00CB7905">
          <w:delText>an</w:delText>
        </w:r>
        <w:r w:rsidDel="00CB7905">
          <w:rPr>
            <w:spacing w:val="-9"/>
          </w:rPr>
          <w:delText xml:space="preserve"> </w:delText>
        </w:r>
        <w:r w:rsidDel="00CB7905">
          <w:delText>estimate</w:delText>
        </w:r>
        <w:r w:rsidDel="00CB7905">
          <w:rPr>
            <w:spacing w:val="-10"/>
          </w:rPr>
          <w:delText xml:space="preserve"> </w:delText>
        </w:r>
      </w:del>
      <w:r>
        <w:t>for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code</w:t>
      </w:r>
      <w:r>
        <w:rPr>
          <w:spacing w:val="-9"/>
        </w:rPr>
        <w:t xml:space="preserve"> </w:t>
      </w:r>
      <w:proofErr w:type="spellStart"/>
      <w:r>
        <w:rPr>
          <w:spacing w:val="-3"/>
        </w:rPr>
        <w:t>anomality</w:t>
      </w:r>
      <w:proofErr w:type="spellEnd"/>
      <w:r>
        <w:rPr>
          <w:spacing w:val="-3"/>
        </w:rPr>
        <w:t>,</w:t>
      </w:r>
      <w:r>
        <w:rPr>
          <w:spacing w:val="-10"/>
        </w:rPr>
        <w:t xml:space="preserve"> </w:t>
      </w:r>
      <w:r>
        <w:rPr>
          <w:spacing w:val="-3"/>
        </w:rPr>
        <w:t>but</w:t>
      </w:r>
      <w:r>
        <w:rPr>
          <w:spacing w:val="-9"/>
        </w:rPr>
        <w:t xml:space="preserve"> </w:t>
      </w:r>
      <w:r>
        <w:t>also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probabilistic</w:t>
      </w:r>
      <w:r>
        <w:rPr>
          <w:spacing w:val="-9"/>
        </w:rPr>
        <w:t xml:space="preserve"> </w:t>
      </w:r>
      <w:r>
        <w:t xml:space="preserve">model. </w:t>
      </w:r>
      <w:ins w:id="237" w:author="Rene Okech" w:date="2021-03-26T16:12:00Z">
        <w:r w:rsidR="00CB7905">
          <w:t xml:space="preserve">Additionally, </w:t>
        </w:r>
      </w:ins>
      <w:del w:id="238" w:author="Rene Okech" w:date="2021-03-26T16:12:00Z">
        <w:r w:rsidDel="00CB7905">
          <w:delText>Also</w:delText>
        </w:r>
        <w:r w:rsidDel="00CB7905">
          <w:rPr>
            <w:spacing w:val="-9"/>
          </w:rPr>
          <w:delText xml:space="preserve"> </w:delText>
        </w:r>
      </w:del>
      <w:r>
        <w:t>the</w:t>
      </w:r>
      <w:r>
        <w:rPr>
          <w:spacing w:val="-9"/>
        </w:rPr>
        <w:t xml:space="preserve"> </w:t>
      </w:r>
      <w:proofErr w:type="spellStart"/>
      <w:r>
        <w:rPr>
          <w:spacing w:val="-1"/>
        </w:rPr>
        <w:t>variational</w:t>
      </w:r>
      <w:proofErr w:type="spellEnd"/>
      <w:r>
        <w:rPr>
          <w:spacing w:val="-9"/>
        </w:rPr>
        <w:t xml:space="preserve"> </w:t>
      </w:r>
      <w:proofErr w:type="spellStart"/>
      <w:r>
        <w:t>autoencoder</w:t>
      </w:r>
      <w:proofErr w:type="spellEnd"/>
      <w:r>
        <w:rPr>
          <w:spacing w:val="-10"/>
        </w:rPr>
        <w:t xml:space="preserve"> </w:t>
      </w:r>
      <w:r>
        <w:t>can</w:t>
      </w:r>
      <w:r>
        <w:rPr>
          <w:spacing w:val="31"/>
          <w:w w:val="98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combined</w:t>
      </w:r>
      <w:r>
        <w:rPr>
          <w:spacing w:val="-12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neural</w:t>
      </w:r>
      <w:r>
        <w:rPr>
          <w:spacing w:val="-11"/>
        </w:rPr>
        <w:t xml:space="preserve"> </w:t>
      </w:r>
      <w:r>
        <w:rPr>
          <w:spacing w:val="-2"/>
        </w:rPr>
        <w:t>network</w:t>
      </w:r>
      <w:r>
        <w:rPr>
          <w:spacing w:val="-12"/>
        </w:rPr>
        <w:t xml:space="preserve"> </w:t>
      </w:r>
      <w:del w:id="239" w:author="Rene Okech" w:date="2021-03-26T16:13:00Z">
        <w:r w:rsidDel="00B816D3">
          <w:delText>that</w:delText>
        </w:r>
        <w:r w:rsidDel="00B816D3">
          <w:rPr>
            <w:spacing w:val="-12"/>
          </w:rPr>
          <w:delText xml:space="preserve"> </w:delText>
        </w:r>
        <w:r w:rsidDel="00B816D3">
          <w:delText>is</w:delText>
        </w:r>
        <w:r w:rsidDel="00B816D3">
          <w:rPr>
            <w:spacing w:val="-12"/>
          </w:rPr>
          <w:delText xml:space="preserve"> </w:delText>
        </w:r>
      </w:del>
      <w:r>
        <w:t>used</w:t>
      </w:r>
      <w:r>
        <w:rPr>
          <w:spacing w:val="-11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code</w:t>
      </w:r>
      <w:r>
        <w:rPr>
          <w:spacing w:val="-12"/>
        </w:rPr>
        <w:t xml:space="preserve"> </w:t>
      </w:r>
      <w:r>
        <w:t>representation</w:t>
      </w:r>
      <w:ins w:id="240" w:author="Rene Okech" w:date="2021-03-26T16:13:00Z">
        <w:r w:rsidR="00B816D3">
          <w:t xml:space="preserve">, making it possible to </w:t>
        </w:r>
      </w:ins>
      <w:del w:id="241" w:author="Rene Okech" w:date="2021-03-26T16:13:00Z">
        <w:r w:rsidDel="00B816D3">
          <w:delText>.</w:delText>
        </w:r>
        <w:r w:rsidDel="00B816D3">
          <w:rPr>
            <w:spacing w:val="-3"/>
          </w:rPr>
          <w:delText xml:space="preserve"> </w:delText>
        </w:r>
        <w:r w:rsidDel="00B816D3">
          <w:delText>It</w:delText>
        </w:r>
        <w:r w:rsidDel="00B816D3">
          <w:rPr>
            <w:spacing w:val="-11"/>
          </w:rPr>
          <w:delText xml:space="preserve"> </w:delText>
        </w:r>
        <w:r w:rsidDel="00B816D3">
          <w:rPr>
            <w:spacing w:val="-3"/>
          </w:rPr>
          <w:delText>gives</w:delText>
        </w:r>
        <w:r w:rsidDel="00B816D3">
          <w:rPr>
            <w:spacing w:val="-12"/>
          </w:rPr>
          <w:delText xml:space="preserve"> </w:delText>
        </w:r>
        <w:r w:rsidDel="00B816D3">
          <w:delText>a</w:delText>
        </w:r>
        <w:r w:rsidDel="00B816D3">
          <w:rPr>
            <w:spacing w:val="-12"/>
          </w:rPr>
          <w:delText xml:space="preserve"> </w:delText>
        </w:r>
        <w:r w:rsidDel="00B816D3">
          <w:delText>possibility</w:delText>
        </w:r>
        <w:r w:rsidDel="00B816D3">
          <w:rPr>
            <w:spacing w:val="-12"/>
          </w:rPr>
          <w:delText xml:space="preserve"> </w:delText>
        </w:r>
        <w:r w:rsidDel="00B816D3">
          <w:delText>to</w:delText>
        </w:r>
        <w:r w:rsidDel="00B816D3">
          <w:rPr>
            <w:spacing w:val="-12"/>
          </w:rPr>
          <w:delText xml:space="preserve"> </w:delText>
        </w:r>
      </w:del>
      <w:r>
        <w:t>fine-tune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model</w:t>
      </w:r>
      <w:r>
        <w:rPr>
          <w:spacing w:val="-12"/>
        </w:rPr>
        <w:t xml:space="preserve"> </w:t>
      </w:r>
      <w:r>
        <w:t>in</w:t>
      </w:r>
      <w:ins w:id="242" w:author="Rene Okech" w:date="2021-03-26T16:13:00Z">
        <w:r w:rsidR="00B816D3">
          <w:t xml:space="preserve"> the</w:t>
        </w:r>
      </w:ins>
      <w:r>
        <w:rPr>
          <w:spacing w:val="27"/>
          <w:w w:val="97"/>
        </w:rPr>
        <w:t xml:space="preserve"> </w:t>
      </w:r>
      <w:r>
        <w:t>end-to-end</w:t>
      </w:r>
      <w:r>
        <w:rPr>
          <w:spacing w:val="-15"/>
        </w:rPr>
        <w:t xml:space="preserve"> </w:t>
      </w:r>
      <w:r>
        <w:t>mode.</w:t>
      </w:r>
    </w:p>
    <w:p w14:paraId="077A0D58" w14:textId="0D8C3D60" w:rsidR="002411D8" w:rsidRDefault="00DE4973">
      <w:pPr>
        <w:pStyle w:val="a3"/>
        <w:spacing w:before="109" w:line="218" w:lineRule="exact"/>
        <w:ind w:right="105" w:hanging="7"/>
        <w:jc w:val="both"/>
      </w:pPr>
      <w:ins w:id="243" w:author="Rene Okech" w:date="2021-03-26T16:15:00Z">
        <w:r>
          <w:t xml:space="preserve">There is a certain probability that </w:t>
        </w:r>
      </w:ins>
      <w:ins w:id="244" w:author="Rene Okech" w:date="2021-03-26T16:16:00Z">
        <w:r>
          <w:t>t</w:t>
        </w:r>
      </w:ins>
      <w:del w:id="245" w:author="Rene Okech" w:date="2021-03-26T16:16:00Z">
        <w:r w:rsidR="00E92DE7" w:rsidDel="00DE4973">
          <w:delText>T</w:delText>
        </w:r>
      </w:del>
      <w:r w:rsidR="00E92DE7">
        <w:t>he</w:t>
      </w:r>
      <w:r w:rsidR="00E92DE7">
        <w:rPr>
          <w:spacing w:val="-16"/>
        </w:rPr>
        <w:t xml:space="preserve"> </w:t>
      </w:r>
      <w:r w:rsidR="00E92DE7">
        <w:t>reconstruction</w:t>
      </w:r>
      <w:r w:rsidR="00E92DE7">
        <w:rPr>
          <w:spacing w:val="-16"/>
        </w:rPr>
        <w:t xml:space="preserve"> </w:t>
      </w:r>
      <w:r w:rsidR="00E92DE7">
        <w:t>error</w:t>
      </w:r>
      <w:r w:rsidR="00E92DE7">
        <w:rPr>
          <w:spacing w:val="-15"/>
        </w:rPr>
        <w:t xml:space="preserve"> </w:t>
      </w:r>
      <w:r w:rsidR="00E92DE7">
        <w:t>of</w:t>
      </w:r>
      <w:r w:rsidR="00E92DE7">
        <w:rPr>
          <w:spacing w:val="-16"/>
        </w:rPr>
        <w:t xml:space="preserve"> </w:t>
      </w:r>
      <w:r w:rsidR="00E92DE7">
        <w:t>an</w:t>
      </w:r>
      <w:r w:rsidR="00E92DE7">
        <w:rPr>
          <w:spacing w:val="-15"/>
        </w:rPr>
        <w:t xml:space="preserve"> </w:t>
      </w:r>
      <w:r w:rsidR="00E92DE7">
        <w:t>unseen</w:t>
      </w:r>
      <w:r w:rsidR="00E92DE7">
        <w:rPr>
          <w:spacing w:val="-16"/>
        </w:rPr>
        <w:t xml:space="preserve"> </w:t>
      </w:r>
      <w:r w:rsidR="00E92DE7">
        <w:t>sample</w:t>
      </w:r>
      <w:del w:id="246" w:author="Rene Okech" w:date="2021-03-26T16:15:00Z">
        <w:r w:rsidR="00E92DE7" w:rsidDel="00DE4973">
          <w:delText>s</w:delText>
        </w:r>
      </w:del>
      <w:r w:rsidR="00E92DE7">
        <w:rPr>
          <w:spacing w:val="-15"/>
        </w:rPr>
        <w:t xml:space="preserve"> </w:t>
      </w:r>
      <w:r w:rsidR="00E92DE7">
        <w:t>of</w:t>
      </w:r>
      <w:r w:rsidR="00E92DE7">
        <w:rPr>
          <w:spacing w:val="-16"/>
        </w:rPr>
        <w:t xml:space="preserve"> </w:t>
      </w:r>
      <w:r w:rsidR="00E92DE7">
        <w:t>code</w:t>
      </w:r>
      <w:r w:rsidR="00E92DE7">
        <w:rPr>
          <w:spacing w:val="-15"/>
        </w:rPr>
        <w:t xml:space="preserve"> </w:t>
      </w:r>
      <w:r w:rsidR="00E92DE7">
        <w:t>blocks</w:t>
      </w:r>
      <w:r w:rsidR="00E92DE7">
        <w:rPr>
          <w:spacing w:val="-16"/>
        </w:rPr>
        <w:t xml:space="preserve"> </w:t>
      </w:r>
      <w:r w:rsidR="00E92DE7">
        <w:t>will</w:t>
      </w:r>
      <w:r w:rsidR="00E92DE7">
        <w:rPr>
          <w:spacing w:val="-15"/>
        </w:rPr>
        <w:t xml:space="preserve"> </w:t>
      </w:r>
      <w:del w:id="247" w:author="Rene Okech" w:date="2021-03-26T16:16:00Z">
        <w:r w:rsidR="00E92DE7" w:rsidDel="00DE4973">
          <w:rPr>
            <w:spacing w:val="-3"/>
          </w:rPr>
          <w:delText>have</w:delText>
        </w:r>
        <w:r w:rsidR="00E92DE7" w:rsidDel="00DE4973">
          <w:rPr>
            <w:spacing w:val="-16"/>
          </w:rPr>
          <w:delText xml:space="preserve"> </w:delText>
        </w:r>
        <w:r w:rsidR="00E92DE7" w:rsidDel="00DE4973">
          <w:delText>a</w:delText>
        </w:r>
        <w:r w:rsidR="00E92DE7" w:rsidDel="00DE4973">
          <w:rPr>
            <w:spacing w:val="-16"/>
          </w:rPr>
          <w:delText xml:space="preserve"> </w:delText>
        </w:r>
        <w:r w:rsidR="00E92DE7" w:rsidDel="00DE4973">
          <w:delText>certain</w:delText>
        </w:r>
        <w:r w:rsidR="00E92DE7" w:rsidDel="00DE4973">
          <w:rPr>
            <w:spacing w:val="-15"/>
          </w:rPr>
          <w:delText xml:space="preserve"> </w:delText>
        </w:r>
        <w:r w:rsidR="00E92DE7" w:rsidDel="00DE4973">
          <w:delText>probability</w:delText>
        </w:r>
        <w:r w:rsidR="00E92DE7" w:rsidDel="00DE4973">
          <w:rPr>
            <w:spacing w:val="-16"/>
          </w:rPr>
          <w:delText xml:space="preserve"> </w:delText>
        </w:r>
        <w:r w:rsidR="00E92DE7" w:rsidDel="00DE4973">
          <w:delText>of</w:delText>
        </w:r>
        <w:r w:rsidR="00E92DE7" w:rsidDel="00DE4973">
          <w:rPr>
            <w:spacing w:val="-15"/>
          </w:rPr>
          <w:delText xml:space="preserve"> </w:delText>
        </w:r>
      </w:del>
      <w:r w:rsidR="00E92DE7">
        <w:t>belong</w:t>
      </w:r>
      <w:del w:id="248" w:author="Rene Okech" w:date="2021-03-26T16:16:00Z">
        <w:r w:rsidR="00E92DE7" w:rsidDel="00DE4973">
          <w:delText>ing</w:delText>
        </w:r>
      </w:del>
      <w:r w:rsidR="00E92DE7">
        <w:rPr>
          <w:spacing w:val="-16"/>
        </w:rPr>
        <w:t xml:space="preserve"> </w:t>
      </w:r>
      <w:r w:rsidR="00E92DE7">
        <w:t>to</w:t>
      </w:r>
      <w:r w:rsidR="00E92DE7">
        <w:rPr>
          <w:spacing w:val="-15"/>
        </w:rPr>
        <w:t xml:space="preserve"> </w:t>
      </w:r>
      <w:r w:rsidR="00E92DE7">
        <w:rPr>
          <w:spacing w:val="-2"/>
        </w:rPr>
        <w:t>the</w:t>
      </w:r>
      <w:r w:rsidR="00E92DE7">
        <w:rPr>
          <w:spacing w:val="-16"/>
        </w:rPr>
        <w:t xml:space="preserve"> </w:t>
      </w:r>
      <w:r w:rsidR="00E92DE7">
        <w:rPr>
          <w:spacing w:val="-3"/>
        </w:rPr>
        <w:t>negative</w:t>
      </w:r>
      <w:r w:rsidR="00E92DE7">
        <w:rPr>
          <w:spacing w:val="26"/>
          <w:w w:val="97"/>
        </w:rPr>
        <w:t xml:space="preserve"> </w:t>
      </w:r>
      <w:r w:rsidR="00E92DE7">
        <w:t>reconstruction</w:t>
      </w:r>
      <w:r w:rsidR="00E92DE7">
        <w:rPr>
          <w:spacing w:val="-12"/>
        </w:rPr>
        <w:t xml:space="preserve"> </w:t>
      </w:r>
      <w:r w:rsidR="00E92DE7">
        <w:t>error</w:t>
      </w:r>
      <w:r w:rsidR="00E92DE7">
        <w:rPr>
          <w:spacing w:val="-11"/>
        </w:rPr>
        <w:t xml:space="preserve"> </w:t>
      </w:r>
      <w:r w:rsidR="00E92DE7">
        <w:rPr>
          <w:spacing w:val="-1"/>
        </w:rPr>
        <w:t>distribution,</w:t>
      </w:r>
      <w:r w:rsidR="00E92DE7">
        <w:rPr>
          <w:spacing w:val="-11"/>
        </w:rPr>
        <w:t xml:space="preserve"> </w:t>
      </w:r>
      <w:del w:id="249" w:author="Rene Okech" w:date="2021-03-26T16:17:00Z">
        <w:r w:rsidR="00E92DE7" w:rsidDel="00DE4973">
          <w:delText>and</w:delText>
        </w:r>
        <w:r w:rsidR="00E92DE7" w:rsidDel="00DE4973">
          <w:rPr>
            <w:spacing w:val="-11"/>
          </w:rPr>
          <w:delText xml:space="preserve"> </w:delText>
        </w:r>
        <w:r w:rsidR="00E92DE7" w:rsidDel="00DE4973">
          <w:delText>a</w:delText>
        </w:r>
        <w:r w:rsidR="00E92DE7" w:rsidDel="00DE4973">
          <w:rPr>
            <w:spacing w:val="-12"/>
          </w:rPr>
          <w:delText xml:space="preserve"> </w:delText>
        </w:r>
        <w:r w:rsidR="00E92DE7" w:rsidDel="00DE4973">
          <w:delText>certain</w:delText>
        </w:r>
        <w:r w:rsidR="00E92DE7" w:rsidDel="00DE4973">
          <w:rPr>
            <w:spacing w:val="-11"/>
          </w:rPr>
          <w:delText xml:space="preserve"> </w:delText>
        </w:r>
        <w:r w:rsidR="00E92DE7" w:rsidDel="00DE4973">
          <w:delText>probability</w:delText>
        </w:r>
        <w:r w:rsidR="00E92DE7" w:rsidDel="00DE4973">
          <w:rPr>
            <w:spacing w:val="-11"/>
          </w:rPr>
          <w:delText xml:space="preserve"> </w:delText>
        </w:r>
        <w:r w:rsidR="00E92DE7" w:rsidDel="00DE4973">
          <w:delText>of</w:delText>
        </w:r>
        <w:r w:rsidR="00E92DE7" w:rsidDel="00DE4973">
          <w:rPr>
            <w:spacing w:val="-11"/>
          </w:rPr>
          <w:delText xml:space="preserve"> </w:delText>
        </w:r>
        <w:r w:rsidR="00E92DE7" w:rsidDel="00DE4973">
          <w:delText>belonging</w:delText>
        </w:r>
      </w:del>
      <w:ins w:id="250" w:author="Rene Okech" w:date="2021-03-26T16:17:00Z">
        <w:r>
          <w:t>or belong</w:t>
        </w:r>
      </w:ins>
      <w:r w:rsidR="00E92DE7">
        <w:rPr>
          <w:spacing w:val="-12"/>
        </w:rPr>
        <w:t xml:space="preserve"> </w:t>
      </w:r>
      <w:r w:rsidR="00E92DE7">
        <w:t>to</w:t>
      </w:r>
      <w:r w:rsidR="00E92DE7">
        <w:rPr>
          <w:spacing w:val="-11"/>
        </w:rPr>
        <w:t xml:space="preserve"> </w:t>
      </w:r>
      <w:r w:rsidR="00E92DE7">
        <w:t>the</w:t>
      </w:r>
      <w:r w:rsidR="00E92DE7">
        <w:rPr>
          <w:spacing w:val="-11"/>
        </w:rPr>
        <w:t xml:space="preserve"> </w:t>
      </w:r>
      <w:r w:rsidR="00E92DE7">
        <w:rPr>
          <w:spacing w:val="-3"/>
        </w:rPr>
        <w:t>positive</w:t>
      </w:r>
      <w:r w:rsidR="00E92DE7">
        <w:rPr>
          <w:spacing w:val="-11"/>
        </w:rPr>
        <w:t xml:space="preserve"> </w:t>
      </w:r>
      <w:r w:rsidR="00E92DE7">
        <w:t>reconstruction</w:t>
      </w:r>
      <w:r w:rsidR="00E92DE7">
        <w:rPr>
          <w:spacing w:val="-12"/>
        </w:rPr>
        <w:t xml:space="preserve"> </w:t>
      </w:r>
      <w:r w:rsidR="00E92DE7">
        <w:t>error</w:t>
      </w:r>
      <w:r w:rsidR="00E92DE7">
        <w:rPr>
          <w:spacing w:val="-11"/>
        </w:rPr>
        <w:t xml:space="preserve"> </w:t>
      </w:r>
      <w:r w:rsidR="00E92DE7">
        <w:rPr>
          <w:spacing w:val="-1"/>
        </w:rPr>
        <w:t>distribution.</w:t>
      </w:r>
      <w:r w:rsidR="00E92DE7">
        <w:rPr>
          <w:spacing w:val="51"/>
          <w:w w:val="98"/>
        </w:rPr>
        <w:t xml:space="preserve"> </w:t>
      </w:r>
      <w:r w:rsidR="00E92DE7">
        <w:t>Based</w:t>
      </w:r>
      <w:r w:rsidR="00E92DE7">
        <w:rPr>
          <w:spacing w:val="-7"/>
        </w:rPr>
        <w:t xml:space="preserve"> </w:t>
      </w:r>
      <w:r w:rsidR="00E92DE7">
        <w:t>on</w:t>
      </w:r>
      <w:r w:rsidR="00E92DE7">
        <w:rPr>
          <w:spacing w:val="-6"/>
        </w:rPr>
        <w:t xml:space="preserve"> </w:t>
      </w:r>
      <w:r w:rsidR="00E92DE7">
        <w:t>those</w:t>
      </w:r>
      <w:r w:rsidR="00E92DE7">
        <w:rPr>
          <w:spacing w:val="-7"/>
        </w:rPr>
        <w:t xml:space="preserve"> </w:t>
      </w:r>
      <w:r w:rsidR="00E92DE7">
        <w:t>probabilities,</w:t>
      </w:r>
      <w:r w:rsidR="00E92DE7">
        <w:rPr>
          <w:spacing w:val="-6"/>
        </w:rPr>
        <w:t xml:space="preserve"> </w:t>
      </w:r>
      <w:r w:rsidR="00E92DE7">
        <w:t>we</w:t>
      </w:r>
      <w:r w:rsidR="00E92DE7">
        <w:rPr>
          <w:spacing w:val="-7"/>
        </w:rPr>
        <w:t xml:space="preserve"> </w:t>
      </w:r>
      <w:r w:rsidR="00E92DE7">
        <w:t>classify</w:t>
      </w:r>
      <w:r w:rsidR="00E92DE7">
        <w:rPr>
          <w:spacing w:val="-6"/>
        </w:rPr>
        <w:t xml:space="preserve"> </w:t>
      </w:r>
      <w:r w:rsidR="00E92DE7">
        <w:t>the</w:t>
      </w:r>
      <w:r w:rsidR="00E92DE7">
        <w:rPr>
          <w:spacing w:val="-7"/>
        </w:rPr>
        <w:t xml:space="preserve"> </w:t>
      </w:r>
      <w:r w:rsidR="00E92DE7">
        <w:t>samples</w:t>
      </w:r>
      <w:r w:rsidR="00E92DE7">
        <w:rPr>
          <w:spacing w:val="-6"/>
        </w:rPr>
        <w:t xml:space="preserve"> </w:t>
      </w:r>
      <w:r w:rsidR="00E92DE7">
        <w:t>as</w:t>
      </w:r>
      <w:r w:rsidR="00E92DE7">
        <w:rPr>
          <w:spacing w:val="-7"/>
        </w:rPr>
        <w:t xml:space="preserve"> </w:t>
      </w:r>
      <w:proofErr w:type="spellStart"/>
      <w:r w:rsidR="00E92DE7">
        <w:rPr>
          <w:spacing w:val="-1"/>
        </w:rPr>
        <w:t>nondefective</w:t>
      </w:r>
      <w:proofErr w:type="spellEnd"/>
      <w:r w:rsidR="00E92DE7">
        <w:rPr>
          <w:spacing w:val="-6"/>
        </w:rPr>
        <w:t xml:space="preserve"> </w:t>
      </w:r>
      <w:r w:rsidR="00E92DE7">
        <w:t>or</w:t>
      </w:r>
      <w:r w:rsidR="00E92DE7">
        <w:rPr>
          <w:spacing w:val="-7"/>
        </w:rPr>
        <w:t xml:space="preserve"> </w:t>
      </w:r>
      <w:r w:rsidR="00E92DE7">
        <w:rPr>
          <w:spacing w:val="-1"/>
        </w:rPr>
        <w:t>defective.</w:t>
      </w:r>
    </w:p>
    <w:p w14:paraId="705E9699" w14:textId="77777777" w:rsidR="002411D8" w:rsidRDefault="00E92DE7">
      <w:pPr>
        <w:pStyle w:val="a3"/>
        <w:spacing w:before="97"/>
        <w:ind w:left="113" w:right="2118"/>
        <w:jc w:val="both"/>
      </w:pPr>
      <w:r>
        <w:t>The</w:t>
      </w:r>
      <w:r>
        <w:rPr>
          <w:spacing w:val="-6"/>
        </w:rPr>
        <w:t xml:space="preserve"> </w:t>
      </w:r>
      <w:r>
        <w:t>proposed</w:t>
      </w:r>
      <w:r>
        <w:rPr>
          <w:spacing w:val="-6"/>
        </w:rPr>
        <w:t xml:space="preserve"> </w:t>
      </w:r>
      <w:r>
        <w:t>approach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anomaly</w:t>
      </w:r>
      <w:r>
        <w:rPr>
          <w:spacing w:val="-6"/>
        </w:rPr>
        <w:t xml:space="preserve"> </w:t>
      </w:r>
      <w:r>
        <w:t>detection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commentRangeStart w:id="251"/>
      <w:r>
        <w:t>scale</w:t>
      </w:r>
      <w:commentRangeEnd w:id="251"/>
      <w:r w:rsidR="00D44030">
        <w:rPr>
          <w:rStyle w:val="a8"/>
          <w:rFonts w:asciiTheme="minorHAnsi" w:eastAsiaTheme="minorEastAsia" w:hAnsiTheme="minorHAnsi"/>
        </w:rPr>
        <w:commentReference w:id="251"/>
      </w:r>
      <w:r>
        <w:rPr>
          <w:spacing w:val="-5"/>
        </w:rPr>
        <w:t xml:space="preserve"> </w:t>
      </w:r>
      <w:r>
        <w:t>consists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following</w:t>
      </w:r>
      <w:r>
        <w:rPr>
          <w:spacing w:val="-6"/>
        </w:rPr>
        <w:t xml:space="preserve"> </w:t>
      </w:r>
      <w:r>
        <w:t>steps:</w:t>
      </w:r>
    </w:p>
    <w:p w14:paraId="77C45D2C" w14:textId="77777777" w:rsidR="002411D8" w:rsidRDefault="002411D8">
      <w:pPr>
        <w:spacing w:before="8" w:line="240" w:lineRule="exact"/>
        <w:rPr>
          <w:sz w:val="24"/>
          <w:szCs w:val="24"/>
        </w:rPr>
      </w:pPr>
    </w:p>
    <w:p w14:paraId="433748E9" w14:textId="26B9641F" w:rsidR="002411D8" w:rsidRDefault="00DE4973">
      <w:pPr>
        <w:pStyle w:val="a3"/>
        <w:numPr>
          <w:ilvl w:val="0"/>
          <w:numId w:val="3"/>
        </w:numPr>
        <w:tabs>
          <w:tab w:val="left" w:pos="837"/>
        </w:tabs>
      </w:pPr>
      <w:ins w:id="252" w:author="Rene Okech" w:date="2021-03-26T16:17:00Z">
        <w:r>
          <w:rPr>
            <w:spacing w:val="-1"/>
          </w:rPr>
          <w:t>R</w:t>
        </w:r>
      </w:ins>
      <w:del w:id="253" w:author="Rene Okech" w:date="2021-03-26T16:17:00Z">
        <w:r w:rsidR="00E92DE7" w:rsidDel="00DE4973">
          <w:rPr>
            <w:spacing w:val="-1"/>
          </w:rPr>
          <w:delText>r</w:delText>
        </w:r>
      </w:del>
      <w:r w:rsidR="00E92DE7">
        <w:rPr>
          <w:spacing w:val="-1"/>
        </w:rPr>
        <w:t>etrieve</w:t>
      </w:r>
      <w:r w:rsidR="00E92DE7">
        <w:rPr>
          <w:spacing w:val="-7"/>
        </w:rPr>
        <w:t xml:space="preserve"> </w:t>
      </w:r>
      <w:r w:rsidR="00E92DE7">
        <w:t>a</w:t>
      </w:r>
      <w:r w:rsidR="00E92DE7">
        <w:rPr>
          <w:spacing w:val="-7"/>
        </w:rPr>
        <w:t xml:space="preserve"> </w:t>
      </w:r>
      <w:r w:rsidR="00E92DE7">
        <w:rPr>
          <w:spacing w:val="-1"/>
        </w:rPr>
        <w:t>large</w:t>
      </w:r>
      <w:r w:rsidR="00E92DE7">
        <w:rPr>
          <w:spacing w:val="-6"/>
        </w:rPr>
        <w:t xml:space="preserve"> </w:t>
      </w:r>
      <w:r w:rsidR="00E92DE7">
        <w:rPr>
          <w:spacing w:val="-1"/>
        </w:rPr>
        <w:t>representative</w:t>
      </w:r>
      <w:r w:rsidR="00E92DE7">
        <w:rPr>
          <w:spacing w:val="-7"/>
        </w:rPr>
        <w:t xml:space="preserve"> </w:t>
      </w:r>
      <w:r w:rsidR="00E92DE7">
        <w:t>corpora</w:t>
      </w:r>
      <w:r w:rsidR="00E92DE7">
        <w:rPr>
          <w:spacing w:val="-7"/>
        </w:rPr>
        <w:t xml:space="preserve"> </w:t>
      </w:r>
      <w:r w:rsidR="00E92DE7">
        <w:t>of</w:t>
      </w:r>
      <w:r w:rsidR="00E92DE7">
        <w:rPr>
          <w:spacing w:val="-6"/>
        </w:rPr>
        <w:t xml:space="preserve"> </w:t>
      </w:r>
      <w:r w:rsidR="00E92DE7">
        <w:t>source</w:t>
      </w:r>
      <w:r w:rsidR="00E92DE7">
        <w:rPr>
          <w:spacing w:val="-7"/>
        </w:rPr>
        <w:t xml:space="preserve"> </w:t>
      </w:r>
      <w:r w:rsidR="00E92DE7">
        <w:t>code</w:t>
      </w:r>
      <w:ins w:id="254" w:author="Rene Okech" w:date="2021-03-26T16:17:00Z">
        <w:r>
          <w:t>.</w:t>
        </w:r>
      </w:ins>
      <w:del w:id="255" w:author="Rene Okech" w:date="2021-03-26T16:17:00Z">
        <w:r w:rsidR="00E92DE7" w:rsidDel="00DE4973">
          <w:delText>;</w:delText>
        </w:r>
      </w:del>
    </w:p>
    <w:p w14:paraId="3AF4EA16" w14:textId="77777777" w:rsidR="002411D8" w:rsidRDefault="002411D8">
      <w:pPr>
        <w:spacing w:before="8" w:line="200" w:lineRule="exact"/>
        <w:rPr>
          <w:sz w:val="20"/>
          <w:szCs w:val="20"/>
        </w:rPr>
      </w:pPr>
    </w:p>
    <w:p w14:paraId="60C526DB" w14:textId="69285AF4" w:rsidR="002411D8" w:rsidRDefault="00DE4973">
      <w:pPr>
        <w:pStyle w:val="a3"/>
        <w:numPr>
          <w:ilvl w:val="0"/>
          <w:numId w:val="3"/>
        </w:numPr>
        <w:tabs>
          <w:tab w:val="left" w:pos="837"/>
        </w:tabs>
      </w:pPr>
      <w:ins w:id="256" w:author="Rene Okech" w:date="2021-03-26T16:18:00Z">
        <w:r>
          <w:rPr>
            <w:spacing w:val="-1"/>
          </w:rPr>
          <w:t>E</w:t>
        </w:r>
      </w:ins>
      <w:del w:id="257" w:author="Rene Okech" w:date="2021-03-26T16:17:00Z">
        <w:r w:rsidR="00E92DE7" w:rsidDel="00DE4973">
          <w:rPr>
            <w:spacing w:val="-1"/>
          </w:rPr>
          <w:delText>e</w:delText>
        </w:r>
      </w:del>
      <w:r w:rsidR="00E92DE7">
        <w:rPr>
          <w:spacing w:val="-1"/>
        </w:rPr>
        <w:t>xtract</w:t>
      </w:r>
      <w:r w:rsidR="00E92DE7">
        <w:rPr>
          <w:spacing w:val="-12"/>
        </w:rPr>
        <w:t xml:space="preserve"> </w:t>
      </w:r>
      <w:r w:rsidR="00E92DE7">
        <w:t>features</w:t>
      </w:r>
      <w:r w:rsidR="00E92DE7">
        <w:rPr>
          <w:spacing w:val="-11"/>
        </w:rPr>
        <w:t xml:space="preserve"> </w:t>
      </w:r>
      <w:r w:rsidR="00E92DE7">
        <w:t>(calculate</w:t>
      </w:r>
      <w:r w:rsidR="00E92DE7">
        <w:rPr>
          <w:spacing w:val="-12"/>
        </w:rPr>
        <w:t xml:space="preserve"> </w:t>
      </w:r>
      <w:proofErr w:type="spellStart"/>
      <w:r w:rsidR="00E92DE7">
        <w:t>embeeddings</w:t>
      </w:r>
      <w:proofErr w:type="spellEnd"/>
      <w:r w:rsidR="00E92DE7">
        <w:t>)</w:t>
      </w:r>
      <w:ins w:id="258" w:author="Rene Okech" w:date="2021-03-26T16:18:00Z">
        <w:r>
          <w:t>.</w:t>
        </w:r>
      </w:ins>
      <w:del w:id="259" w:author="Rene Okech" w:date="2021-03-26T16:18:00Z">
        <w:r w:rsidR="00E92DE7" w:rsidDel="00DE4973">
          <w:delText>;</w:delText>
        </w:r>
      </w:del>
    </w:p>
    <w:p w14:paraId="067089BC" w14:textId="77777777" w:rsidR="002411D8" w:rsidRDefault="002411D8">
      <w:pPr>
        <w:spacing w:before="8" w:line="200" w:lineRule="exact"/>
        <w:rPr>
          <w:sz w:val="20"/>
          <w:szCs w:val="20"/>
        </w:rPr>
      </w:pPr>
    </w:p>
    <w:p w14:paraId="2660B389" w14:textId="585BCDE4" w:rsidR="002411D8" w:rsidRDefault="00DE4973">
      <w:pPr>
        <w:pStyle w:val="a3"/>
        <w:numPr>
          <w:ilvl w:val="0"/>
          <w:numId w:val="3"/>
        </w:numPr>
        <w:tabs>
          <w:tab w:val="left" w:pos="837"/>
        </w:tabs>
      </w:pPr>
      <w:ins w:id="260" w:author="Rene Okech" w:date="2021-03-26T16:18:00Z">
        <w:r>
          <w:t>R</w:t>
        </w:r>
      </w:ins>
      <w:del w:id="261" w:author="Rene Okech" w:date="2021-03-26T16:18:00Z">
        <w:r w:rsidR="00E92DE7" w:rsidDel="00DE4973">
          <w:delText>r</w:delText>
        </w:r>
      </w:del>
      <w:proofErr w:type="gramStart"/>
      <w:r w:rsidR="00E92DE7">
        <w:t>un</w:t>
      </w:r>
      <w:proofErr w:type="gramEnd"/>
      <w:r w:rsidR="00E92DE7">
        <w:rPr>
          <w:spacing w:val="-10"/>
        </w:rPr>
        <w:t xml:space="preserve"> </w:t>
      </w:r>
      <w:r w:rsidR="00E92DE7">
        <w:t>anomaly</w:t>
      </w:r>
      <w:r w:rsidR="00E92DE7">
        <w:rPr>
          <w:spacing w:val="-10"/>
        </w:rPr>
        <w:t xml:space="preserve"> </w:t>
      </w:r>
      <w:r w:rsidR="00E92DE7">
        <w:t>detection</w:t>
      </w:r>
      <w:ins w:id="262" w:author="Rene Okech" w:date="2021-03-26T16:18:00Z">
        <w:r>
          <w:t>.</w:t>
        </w:r>
      </w:ins>
      <w:del w:id="263" w:author="Rene Okech" w:date="2021-03-26T16:18:00Z">
        <w:r w:rsidR="00E92DE7" w:rsidDel="00DE4973">
          <w:delText>;</w:delText>
        </w:r>
      </w:del>
    </w:p>
    <w:p w14:paraId="66D4581F" w14:textId="77777777" w:rsidR="002411D8" w:rsidRDefault="002411D8">
      <w:pPr>
        <w:spacing w:before="8" w:line="200" w:lineRule="exact"/>
        <w:rPr>
          <w:sz w:val="20"/>
          <w:szCs w:val="20"/>
        </w:rPr>
      </w:pPr>
    </w:p>
    <w:p w14:paraId="7B4596CB" w14:textId="0FD833F1" w:rsidR="002411D8" w:rsidRDefault="00DE4973">
      <w:pPr>
        <w:pStyle w:val="a3"/>
        <w:numPr>
          <w:ilvl w:val="0"/>
          <w:numId w:val="3"/>
        </w:numPr>
        <w:tabs>
          <w:tab w:val="left" w:pos="837"/>
        </w:tabs>
      </w:pPr>
      <w:ins w:id="264" w:author="Rene Okech" w:date="2021-03-26T16:18:00Z">
        <w:r>
          <w:t>P</w:t>
        </w:r>
      </w:ins>
      <w:del w:id="265" w:author="Rene Okech" w:date="2021-03-26T16:18:00Z">
        <w:r w:rsidR="00E92DE7" w:rsidDel="00DE4973">
          <w:delText>p</w:delText>
        </w:r>
      </w:del>
      <w:r w:rsidR="00E92DE7">
        <w:t>rocess</w:t>
      </w:r>
      <w:r w:rsidR="00E92DE7">
        <w:rPr>
          <w:spacing w:val="-8"/>
        </w:rPr>
        <w:t xml:space="preserve"> </w:t>
      </w:r>
      <w:r w:rsidR="00E92DE7">
        <w:t>the</w:t>
      </w:r>
      <w:r w:rsidR="00E92DE7">
        <w:rPr>
          <w:spacing w:val="-7"/>
        </w:rPr>
        <w:t xml:space="preserve"> </w:t>
      </w:r>
      <w:r w:rsidR="00E92DE7">
        <w:t>output</w:t>
      </w:r>
      <w:r w:rsidR="00E92DE7">
        <w:rPr>
          <w:spacing w:val="-7"/>
        </w:rPr>
        <w:t xml:space="preserve"> </w:t>
      </w:r>
      <w:r w:rsidR="00E92DE7">
        <w:t>of</w:t>
      </w:r>
      <w:ins w:id="266" w:author="Rene Okech" w:date="2021-03-26T16:18:00Z">
        <w:r>
          <w:t xml:space="preserve"> the</w:t>
        </w:r>
      </w:ins>
      <w:r w:rsidR="00E92DE7">
        <w:rPr>
          <w:spacing w:val="-8"/>
        </w:rPr>
        <w:t xml:space="preserve"> </w:t>
      </w:r>
      <w:r w:rsidR="00E92DE7">
        <w:t>anomaly</w:t>
      </w:r>
      <w:r w:rsidR="00E92DE7">
        <w:rPr>
          <w:spacing w:val="-7"/>
        </w:rPr>
        <w:t xml:space="preserve"> </w:t>
      </w:r>
      <w:r w:rsidR="00E92DE7">
        <w:t>detection</w:t>
      </w:r>
      <w:r w:rsidR="00E92DE7">
        <w:rPr>
          <w:spacing w:val="-7"/>
        </w:rPr>
        <w:t xml:space="preserve"> </w:t>
      </w:r>
      <w:r w:rsidR="00E92DE7">
        <w:t>algorithm.</w:t>
      </w:r>
    </w:p>
    <w:p w14:paraId="37B6DB6A" w14:textId="77777777" w:rsidR="002411D8" w:rsidRDefault="002411D8">
      <w:pPr>
        <w:sectPr w:rsidR="002411D8">
          <w:headerReference w:type="default" r:id="rId16"/>
          <w:footerReference w:type="default" r:id="rId17"/>
          <w:pgSz w:w="12240" w:h="15840"/>
          <w:pgMar w:top="940" w:right="1300" w:bottom="980" w:left="1320" w:header="716" w:footer="795" w:gutter="0"/>
          <w:pgNumType w:start="2"/>
          <w:cols w:space="720"/>
        </w:sectPr>
      </w:pPr>
    </w:p>
    <w:p w14:paraId="7D0C3A1C" w14:textId="77777777" w:rsidR="002411D8" w:rsidRDefault="002411D8">
      <w:pPr>
        <w:spacing w:line="200" w:lineRule="exact"/>
        <w:rPr>
          <w:sz w:val="20"/>
          <w:szCs w:val="20"/>
        </w:rPr>
      </w:pPr>
    </w:p>
    <w:p w14:paraId="591E44BF" w14:textId="77777777" w:rsidR="002411D8" w:rsidRDefault="002411D8">
      <w:pPr>
        <w:spacing w:before="2" w:line="240" w:lineRule="exact"/>
        <w:rPr>
          <w:sz w:val="24"/>
          <w:szCs w:val="24"/>
        </w:rPr>
      </w:pPr>
    </w:p>
    <w:p w14:paraId="794047E6" w14:textId="757769A7" w:rsidR="002411D8" w:rsidRDefault="00E92DE7">
      <w:pPr>
        <w:pStyle w:val="2"/>
        <w:numPr>
          <w:ilvl w:val="1"/>
          <w:numId w:val="2"/>
        </w:numPr>
        <w:tabs>
          <w:tab w:val="left" w:pos="568"/>
        </w:tabs>
        <w:spacing w:before="60"/>
        <w:ind w:right="8409"/>
        <w:jc w:val="both"/>
        <w:rPr>
          <w:b w:val="0"/>
          <w:bCs w:val="0"/>
        </w:rPr>
      </w:pPr>
      <w:bookmarkStart w:id="267" w:name="Dataset"/>
      <w:bookmarkEnd w:id="267"/>
      <w:r>
        <w:rPr>
          <w:w w:val="95"/>
        </w:rPr>
        <w:t>Data</w:t>
      </w:r>
      <w:ins w:id="268" w:author="Rene Okech" w:date="2021-03-26T17:32:00Z">
        <w:r w:rsidR="002A4FAA">
          <w:rPr>
            <w:w w:val="95"/>
          </w:rPr>
          <w:t xml:space="preserve"> </w:t>
        </w:r>
      </w:ins>
      <w:r>
        <w:rPr>
          <w:w w:val="95"/>
        </w:rPr>
        <w:t>set</w:t>
      </w:r>
    </w:p>
    <w:p w14:paraId="32132DB4" w14:textId="77777777" w:rsidR="002411D8" w:rsidRDefault="002411D8">
      <w:pPr>
        <w:spacing w:before="7" w:line="180" w:lineRule="exact"/>
        <w:rPr>
          <w:sz w:val="18"/>
          <w:szCs w:val="18"/>
        </w:rPr>
      </w:pPr>
    </w:p>
    <w:p w14:paraId="24CD22A4" w14:textId="011D32C5" w:rsidR="002411D8" w:rsidRDefault="00B50BA3">
      <w:pPr>
        <w:pStyle w:val="a3"/>
        <w:spacing w:line="218" w:lineRule="exact"/>
        <w:ind w:right="115"/>
        <w:jc w:val="both"/>
      </w:pPr>
      <w:ins w:id="269" w:author="Rene Okech" w:date="2021-03-26T16:19:00Z">
        <w:r>
          <w:t>Our current work uses</w:t>
        </w:r>
      </w:ins>
      <w:del w:id="270" w:author="Rene Okech" w:date="2021-03-26T16:19:00Z">
        <w:r w:rsidR="00E92DE7" w:rsidDel="00B50BA3">
          <w:delText>In</w:delText>
        </w:r>
        <w:r w:rsidR="00E92DE7" w:rsidDel="00B50BA3">
          <w:rPr>
            <w:spacing w:val="-19"/>
          </w:rPr>
          <w:delText xml:space="preserve"> </w:delText>
        </w:r>
        <w:r w:rsidR="00E92DE7" w:rsidDel="00B50BA3">
          <w:delText>the</w:delText>
        </w:r>
        <w:r w:rsidR="00E92DE7" w:rsidDel="00B50BA3">
          <w:rPr>
            <w:spacing w:val="-18"/>
          </w:rPr>
          <w:delText xml:space="preserve"> </w:delText>
        </w:r>
        <w:r w:rsidR="00E92DE7" w:rsidDel="00B50BA3">
          <w:delText>present</w:delText>
        </w:r>
        <w:r w:rsidR="00E92DE7" w:rsidDel="00B50BA3">
          <w:rPr>
            <w:spacing w:val="-18"/>
          </w:rPr>
          <w:delText xml:space="preserve"> </w:delText>
        </w:r>
        <w:r w:rsidR="00E92DE7" w:rsidDel="00B50BA3">
          <w:rPr>
            <w:spacing w:val="-2"/>
          </w:rPr>
          <w:delText>work</w:delText>
        </w:r>
      </w:del>
      <w:r w:rsidR="00E92DE7">
        <w:rPr>
          <w:spacing w:val="-19"/>
        </w:rPr>
        <w:t xml:space="preserve"> </w:t>
      </w:r>
      <w:r w:rsidR="00E92DE7">
        <w:t>the</w:t>
      </w:r>
      <w:r w:rsidR="00E92DE7">
        <w:rPr>
          <w:spacing w:val="-18"/>
        </w:rPr>
        <w:t xml:space="preserve"> </w:t>
      </w:r>
      <w:commentRangeStart w:id="271"/>
      <w:ins w:id="272" w:author="Rene Okech" w:date="2021-03-26T16:21:00Z">
        <w:r w:rsidR="00DE74FB">
          <w:t xml:space="preserve">Py150 </w:t>
        </w:r>
      </w:ins>
      <w:r w:rsidR="00E92DE7">
        <w:t>data</w:t>
      </w:r>
      <w:ins w:id="273" w:author="Rene Okech" w:date="2021-03-26T17:33:00Z">
        <w:r w:rsidR="002A4FAA">
          <w:t xml:space="preserve"> </w:t>
        </w:r>
      </w:ins>
      <w:r w:rsidR="00E92DE7">
        <w:t>set</w:t>
      </w:r>
      <w:r w:rsidR="00E92DE7">
        <w:rPr>
          <w:spacing w:val="-18"/>
        </w:rPr>
        <w:t xml:space="preserve"> </w:t>
      </w:r>
      <w:del w:id="274" w:author="Rene Okech" w:date="2021-03-26T16:21:00Z">
        <w:r w:rsidR="00E92DE7" w:rsidDel="00DE74FB">
          <w:delText>Py150</w:delText>
        </w:r>
        <w:r w:rsidR="00E92DE7" w:rsidDel="00DE74FB">
          <w:rPr>
            <w:spacing w:val="-19"/>
          </w:rPr>
          <w:delText xml:space="preserve"> </w:delText>
        </w:r>
      </w:del>
      <w:commentRangeEnd w:id="271"/>
      <w:r w:rsidR="00DE74FB">
        <w:rPr>
          <w:rStyle w:val="a8"/>
          <w:rFonts w:asciiTheme="minorHAnsi" w:eastAsiaTheme="minorEastAsia" w:hAnsiTheme="minorHAnsi"/>
        </w:rPr>
        <w:commentReference w:id="271"/>
      </w:r>
      <w:r w:rsidR="00E92DE7">
        <w:t>(see</w:t>
      </w:r>
      <w:r w:rsidR="00E92DE7">
        <w:rPr>
          <w:spacing w:val="-18"/>
        </w:rPr>
        <w:t xml:space="preserve"> </w:t>
      </w:r>
      <w:hyperlink w:anchor="_bookmark27" w:history="1">
        <w:r w:rsidR="00E92DE7">
          <w:t>[13])</w:t>
        </w:r>
      </w:hyperlink>
      <w:ins w:id="275" w:author="Rene Okech" w:date="2021-03-26T16:19:00Z">
        <w:r>
          <w:t>, which consists</w:t>
        </w:r>
      </w:ins>
      <w:del w:id="276" w:author="Rene Okech" w:date="2021-03-26T16:19:00Z">
        <w:r w:rsidR="00E92DE7" w:rsidDel="00B50BA3">
          <w:rPr>
            <w:spacing w:val="-18"/>
          </w:rPr>
          <w:delText xml:space="preserve"> </w:delText>
        </w:r>
        <w:r w:rsidR="00E92DE7" w:rsidDel="00B50BA3">
          <w:delText>is</w:delText>
        </w:r>
        <w:r w:rsidR="00E92DE7" w:rsidDel="00B50BA3">
          <w:rPr>
            <w:spacing w:val="-19"/>
          </w:rPr>
          <w:delText xml:space="preserve"> </w:delText>
        </w:r>
        <w:r w:rsidR="00E92DE7" w:rsidDel="00B50BA3">
          <w:delText>used</w:delText>
        </w:r>
      </w:del>
      <w:ins w:id="277" w:author="Rene Okech" w:date="2021-03-26T16:19:00Z">
        <w:r>
          <w:rPr>
            <w:spacing w:val="-18"/>
          </w:rPr>
          <w:t xml:space="preserve"> </w:t>
        </w:r>
      </w:ins>
      <w:del w:id="278" w:author="Rene Okech" w:date="2021-03-26T16:19:00Z">
        <w:r w:rsidR="00E92DE7" w:rsidDel="00B50BA3">
          <w:delText>.</w:delText>
        </w:r>
        <w:r w:rsidR="00E92DE7" w:rsidDel="00B50BA3">
          <w:rPr>
            <w:spacing w:val="-6"/>
          </w:rPr>
          <w:delText xml:space="preserve"> </w:delText>
        </w:r>
        <w:r w:rsidR="00E92DE7" w:rsidDel="00B50BA3">
          <w:delText>The</w:delText>
        </w:r>
        <w:r w:rsidR="00E92DE7" w:rsidDel="00B50BA3">
          <w:rPr>
            <w:spacing w:val="-19"/>
          </w:rPr>
          <w:delText xml:space="preserve"> </w:delText>
        </w:r>
        <w:r w:rsidR="00E92DE7" w:rsidDel="00B50BA3">
          <w:delText>dataset</w:delText>
        </w:r>
        <w:r w:rsidR="00E92DE7" w:rsidDel="00B50BA3">
          <w:rPr>
            <w:spacing w:val="-18"/>
          </w:rPr>
          <w:delText xml:space="preserve"> </w:delText>
        </w:r>
        <w:r w:rsidR="00E92DE7" w:rsidDel="00B50BA3">
          <w:delText>consists</w:delText>
        </w:r>
        <w:r w:rsidR="00E92DE7" w:rsidDel="00B50BA3">
          <w:rPr>
            <w:spacing w:val="-18"/>
          </w:rPr>
          <w:delText xml:space="preserve"> </w:delText>
        </w:r>
      </w:del>
      <w:r w:rsidR="00E92DE7">
        <w:t>of</w:t>
      </w:r>
      <w:r w:rsidR="00E92DE7">
        <w:rPr>
          <w:spacing w:val="-19"/>
        </w:rPr>
        <w:t xml:space="preserve"> </w:t>
      </w:r>
      <w:r w:rsidR="00E92DE7">
        <w:t>the</w:t>
      </w:r>
      <w:r w:rsidR="00E92DE7">
        <w:rPr>
          <w:spacing w:val="-18"/>
        </w:rPr>
        <w:t xml:space="preserve"> </w:t>
      </w:r>
      <w:r w:rsidR="00E92DE7">
        <w:t>Python</w:t>
      </w:r>
      <w:r w:rsidR="00E92DE7">
        <w:rPr>
          <w:spacing w:val="-18"/>
        </w:rPr>
        <w:t xml:space="preserve"> </w:t>
      </w:r>
      <w:r w:rsidR="00E92DE7">
        <w:t>programs</w:t>
      </w:r>
      <w:del w:id="279" w:author="Rene Okech" w:date="2021-03-26T16:25:00Z">
        <w:r w:rsidR="00E92DE7" w:rsidDel="0038361E">
          <w:delText>,</w:delText>
        </w:r>
        <w:r w:rsidR="00E92DE7" w:rsidDel="0038361E">
          <w:rPr>
            <w:spacing w:val="-18"/>
          </w:rPr>
          <w:delText xml:space="preserve"> </w:delText>
        </w:r>
        <w:r w:rsidR="00E92DE7" w:rsidDel="0038361E">
          <w:delText>that</w:delText>
        </w:r>
        <w:r w:rsidR="00E92DE7" w:rsidDel="0038361E">
          <w:rPr>
            <w:spacing w:val="-18"/>
          </w:rPr>
          <w:delText xml:space="preserve"> </w:delText>
        </w:r>
        <w:r w:rsidR="00E92DE7" w:rsidDel="0038361E">
          <w:delText>were</w:delText>
        </w:r>
      </w:del>
      <w:r w:rsidR="00E92DE7">
        <w:rPr>
          <w:spacing w:val="-18"/>
        </w:rPr>
        <w:t xml:space="preserve"> </w:t>
      </w:r>
      <w:r w:rsidR="00E92DE7">
        <w:t>collected</w:t>
      </w:r>
      <w:ins w:id="280" w:author="Rene Okech" w:date="2021-03-26T16:25:00Z">
        <w:r w:rsidR="0038361E">
          <w:rPr>
            <w:spacing w:val="22"/>
            <w:w w:val="97"/>
          </w:rPr>
          <w:t xml:space="preserve"> </w:t>
        </w:r>
      </w:ins>
      <w:del w:id="281" w:author="Rene Okech" w:date="2021-03-26T16:25:00Z">
        <w:r w:rsidR="00E92DE7" w:rsidDel="0038361E">
          <w:rPr>
            <w:spacing w:val="22"/>
            <w:w w:val="97"/>
          </w:rPr>
          <w:delText xml:space="preserve"> </w:delText>
        </w:r>
      </w:del>
      <w:r w:rsidR="00E92DE7">
        <w:t>from</w:t>
      </w:r>
      <w:r w:rsidR="00E92DE7">
        <w:rPr>
          <w:spacing w:val="3"/>
        </w:rPr>
        <w:t xml:space="preserve"> </w:t>
      </w:r>
      <w:proofErr w:type="spellStart"/>
      <w:r w:rsidR="00E92DE7">
        <w:t>GitHub</w:t>
      </w:r>
      <w:proofErr w:type="spellEnd"/>
      <w:r w:rsidR="007B3186">
        <w:rPr>
          <w:position w:val="7"/>
          <w:sz w:val="14"/>
          <w:szCs w:val="14"/>
        </w:rPr>
        <w:fldChar w:fldCharType="begin"/>
      </w:r>
      <w:r w:rsidR="007B3186">
        <w:rPr>
          <w:position w:val="7"/>
          <w:sz w:val="14"/>
          <w:szCs w:val="14"/>
        </w:rPr>
        <w:instrText xml:space="preserve"> HYPERLINK \l "_bookmark4" </w:instrText>
      </w:r>
      <w:r w:rsidR="007B3186">
        <w:rPr>
          <w:position w:val="7"/>
          <w:sz w:val="14"/>
          <w:szCs w:val="14"/>
        </w:rPr>
        <w:fldChar w:fldCharType="separate"/>
      </w:r>
      <w:r w:rsidR="00E92DE7">
        <w:rPr>
          <w:position w:val="7"/>
          <w:sz w:val="14"/>
          <w:szCs w:val="14"/>
        </w:rPr>
        <w:t>3</w:t>
      </w:r>
      <w:r w:rsidR="007B3186">
        <w:rPr>
          <w:position w:val="7"/>
          <w:sz w:val="14"/>
          <w:szCs w:val="14"/>
        </w:rPr>
        <w:fldChar w:fldCharType="end"/>
      </w:r>
      <w:r w:rsidR="00E92DE7">
        <w:rPr>
          <w:spacing w:val="30"/>
          <w:position w:val="7"/>
          <w:sz w:val="14"/>
          <w:szCs w:val="14"/>
        </w:rPr>
        <w:t xml:space="preserve"> </w:t>
      </w:r>
      <w:r w:rsidR="00E92DE7">
        <w:t>repositories</w:t>
      </w:r>
      <w:r w:rsidR="00E92DE7">
        <w:rPr>
          <w:spacing w:val="4"/>
        </w:rPr>
        <w:t xml:space="preserve"> </w:t>
      </w:r>
      <w:r w:rsidR="00E92DE7">
        <w:t>by</w:t>
      </w:r>
      <w:r w:rsidR="00E92DE7">
        <w:rPr>
          <w:spacing w:val="4"/>
        </w:rPr>
        <w:t xml:space="preserve"> </w:t>
      </w:r>
      <w:r w:rsidR="00E92DE7">
        <w:rPr>
          <w:spacing w:val="-1"/>
        </w:rPr>
        <w:t>removing</w:t>
      </w:r>
      <w:r w:rsidR="00E92DE7">
        <w:rPr>
          <w:spacing w:val="4"/>
        </w:rPr>
        <w:t xml:space="preserve"> </w:t>
      </w:r>
      <w:r w:rsidR="00E92DE7">
        <w:t>duplicate</w:t>
      </w:r>
      <w:r w:rsidR="00E92DE7">
        <w:rPr>
          <w:spacing w:val="5"/>
        </w:rPr>
        <w:t xml:space="preserve"> </w:t>
      </w:r>
      <w:r w:rsidR="00E92DE7">
        <w:t>files</w:t>
      </w:r>
      <w:ins w:id="282" w:author="Rene Okech" w:date="2021-03-26T16:30:00Z">
        <w:r w:rsidR="0038361E">
          <w:t>,</w:t>
        </w:r>
      </w:ins>
      <w:del w:id="283" w:author="Rene Okech" w:date="2021-03-26T16:29:00Z">
        <w:r w:rsidR="00E92DE7" w:rsidDel="0038361E">
          <w:delText>,</w:delText>
        </w:r>
      </w:del>
      <w:r w:rsidR="00E92DE7">
        <w:rPr>
          <w:spacing w:val="3"/>
        </w:rPr>
        <w:t xml:space="preserve"> </w:t>
      </w:r>
      <w:r w:rsidR="00E92DE7">
        <w:rPr>
          <w:spacing w:val="-1"/>
        </w:rPr>
        <w:t>removing</w:t>
      </w:r>
      <w:r w:rsidR="00E92DE7">
        <w:rPr>
          <w:spacing w:val="4"/>
        </w:rPr>
        <w:t xml:space="preserve"> </w:t>
      </w:r>
      <w:r w:rsidR="00E92DE7">
        <w:t>project</w:t>
      </w:r>
      <w:r w:rsidR="00E92DE7">
        <w:rPr>
          <w:spacing w:val="4"/>
        </w:rPr>
        <w:t xml:space="preserve"> </w:t>
      </w:r>
      <w:r w:rsidR="00E92DE7">
        <w:t>forks</w:t>
      </w:r>
      <w:r w:rsidR="00E92DE7">
        <w:rPr>
          <w:spacing w:val="4"/>
        </w:rPr>
        <w:t xml:space="preserve"> </w:t>
      </w:r>
      <w:r w:rsidR="00E92DE7">
        <w:rPr>
          <w:spacing w:val="-1"/>
        </w:rPr>
        <w:t>(copy</w:t>
      </w:r>
      <w:r w:rsidR="00E92DE7">
        <w:rPr>
          <w:spacing w:val="4"/>
        </w:rPr>
        <w:t xml:space="preserve"> </w:t>
      </w:r>
      <w:r w:rsidR="00E92DE7">
        <w:t>of</w:t>
      </w:r>
      <w:r w:rsidR="00E92DE7">
        <w:rPr>
          <w:spacing w:val="4"/>
        </w:rPr>
        <w:t xml:space="preserve"> </w:t>
      </w:r>
      <w:r w:rsidR="00E92DE7">
        <w:t>another</w:t>
      </w:r>
      <w:r w:rsidR="00E92DE7">
        <w:rPr>
          <w:spacing w:val="3"/>
        </w:rPr>
        <w:t xml:space="preserve"> </w:t>
      </w:r>
      <w:r w:rsidR="00E92DE7">
        <w:rPr>
          <w:spacing w:val="-1"/>
        </w:rPr>
        <w:t>existing</w:t>
      </w:r>
      <w:r w:rsidR="00E92DE7">
        <w:rPr>
          <w:spacing w:val="4"/>
        </w:rPr>
        <w:t xml:space="preserve"> </w:t>
      </w:r>
      <w:r w:rsidR="00E92DE7">
        <w:t>repository),</w:t>
      </w:r>
      <w:r w:rsidR="00E92DE7">
        <w:rPr>
          <w:spacing w:val="31"/>
          <w:w w:val="101"/>
        </w:rPr>
        <w:t xml:space="preserve"> </w:t>
      </w:r>
      <w:ins w:id="284" w:author="Rene Okech" w:date="2021-03-26T16:30:00Z">
        <w:r w:rsidR="0038361E">
          <w:rPr>
            <w:spacing w:val="-1"/>
          </w:rPr>
          <w:t>and k</w:t>
        </w:r>
      </w:ins>
      <w:del w:id="285" w:author="Rene Okech" w:date="2021-03-26T16:30:00Z">
        <w:r w:rsidR="00E92DE7" w:rsidDel="0038361E">
          <w:rPr>
            <w:spacing w:val="-1"/>
          </w:rPr>
          <w:delText>k</w:delText>
        </w:r>
      </w:del>
      <w:r w:rsidR="00E92DE7">
        <w:rPr>
          <w:spacing w:val="-1"/>
        </w:rPr>
        <w:t>eeping</w:t>
      </w:r>
      <w:r w:rsidR="00E92DE7">
        <w:rPr>
          <w:spacing w:val="-6"/>
        </w:rPr>
        <w:t xml:space="preserve"> </w:t>
      </w:r>
      <w:r w:rsidR="00E92DE7">
        <w:t>only</w:t>
      </w:r>
      <w:r w:rsidR="00E92DE7">
        <w:rPr>
          <w:spacing w:val="-5"/>
        </w:rPr>
        <w:t xml:space="preserve"> </w:t>
      </w:r>
      <w:r w:rsidR="00E92DE7">
        <w:t>programs</w:t>
      </w:r>
      <w:r w:rsidR="00E92DE7">
        <w:rPr>
          <w:spacing w:val="-5"/>
        </w:rPr>
        <w:t xml:space="preserve"> </w:t>
      </w:r>
      <w:r w:rsidR="00E92DE7">
        <w:t>that</w:t>
      </w:r>
      <w:r w:rsidR="00E92DE7">
        <w:rPr>
          <w:spacing w:val="-5"/>
        </w:rPr>
        <w:t xml:space="preserve"> </w:t>
      </w:r>
      <w:r w:rsidR="00E92DE7">
        <w:t>parse</w:t>
      </w:r>
      <w:r w:rsidR="00E92DE7">
        <w:rPr>
          <w:spacing w:val="-6"/>
        </w:rPr>
        <w:t xml:space="preserve"> </w:t>
      </w:r>
      <w:r w:rsidR="00E92DE7">
        <w:t>and</w:t>
      </w:r>
      <w:r w:rsidR="00E92DE7">
        <w:rPr>
          <w:spacing w:val="-5"/>
        </w:rPr>
        <w:t xml:space="preserve"> </w:t>
      </w:r>
      <w:ins w:id="286" w:author="Rene Okech" w:date="2021-03-26T17:27:00Z">
        <w:r w:rsidR="00DE11D9">
          <w:rPr>
            <w:spacing w:val="-5"/>
          </w:rPr>
          <w:t xml:space="preserve">have </w:t>
        </w:r>
      </w:ins>
      <w:del w:id="287" w:author="Rene Okech" w:date="2021-03-26T16:30:00Z">
        <w:r w:rsidR="00E92DE7" w:rsidDel="0038361E">
          <w:rPr>
            <w:spacing w:val="-2"/>
          </w:rPr>
          <w:delText>have</w:delText>
        </w:r>
        <w:r w:rsidR="00E92DE7" w:rsidDel="0038361E">
          <w:rPr>
            <w:spacing w:val="-5"/>
          </w:rPr>
          <w:delText xml:space="preserve"> </w:delText>
        </w:r>
        <w:r w:rsidR="00E92DE7" w:rsidDel="0038361E">
          <w:delText>at</w:delText>
        </w:r>
        <w:r w:rsidR="00E92DE7" w:rsidDel="0038361E">
          <w:rPr>
            <w:spacing w:val="-5"/>
          </w:rPr>
          <w:delText xml:space="preserve"> </w:delText>
        </w:r>
        <w:r w:rsidR="00E92DE7" w:rsidDel="0038361E">
          <w:delText>most</w:delText>
        </w:r>
      </w:del>
      <w:ins w:id="288" w:author="Rene Okech" w:date="2021-03-26T16:30:00Z">
        <w:r w:rsidR="0038361E">
          <w:rPr>
            <w:spacing w:val="-2"/>
          </w:rPr>
          <w:t>a maximum of</w:t>
        </w:r>
      </w:ins>
      <w:r w:rsidR="00E92DE7">
        <w:rPr>
          <w:spacing w:val="-6"/>
        </w:rPr>
        <w:t xml:space="preserve"> </w:t>
      </w:r>
      <w:r w:rsidR="00E92DE7">
        <w:t>30</w:t>
      </w:r>
      <w:ins w:id="289" w:author="Rene Okech" w:date="2021-03-26T16:30:00Z">
        <w:r w:rsidR="0038361E">
          <w:t>,</w:t>
        </w:r>
      </w:ins>
      <w:del w:id="290" w:author="Rene Okech" w:date="2021-03-26T16:30:00Z">
        <w:r w:rsidR="00E92DE7" w:rsidDel="0038361E">
          <w:delText>’</w:delText>
        </w:r>
      </w:del>
      <w:r w:rsidR="00E92DE7">
        <w:t>000</w:t>
      </w:r>
      <w:r w:rsidR="00E92DE7">
        <w:rPr>
          <w:spacing w:val="-5"/>
        </w:rPr>
        <w:t xml:space="preserve"> </w:t>
      </w:r>
      <w:r w:rsidR="00E92DE7">
        <w:t>nodes</w:t>
      </w:r>
      <w:r w:rsidR="00E92DE7">
        <w:rPr>
          <w:spacing w:val="-5"/>
        </w:rPr>
        <w:t xml:space="preserve"> </w:t>
      </w:r>
      <w:r w:rsidR="00E92DE7">
        <w:t>in</w:t>
      </w:r>
      <w:r w:rsidR="00E92DE7">
        <w:rPr>
          <w:spacing w:val="-5"/>
        </w:rPr>
        <w:t xml:space="preserve"> </w:t>
      </w:r>
      <w:r w:rsidR="00E92DE7">
        <w:t>the</w:t>
      </w:r>
      <w:r w:rsidR="00E92DE7">
        <w:rPr>
          <w:spacing w:val="-6"/>
        </w:rPr>
        <w:t xml:space="preserve"> </w:t>
      </w:r>
      <w:r w:rsidR="00E92DE7">
        <w:t>AST</w:t>
      </w:r>
      <w:r w:rsidR="00E92DE7">
        <w:rPr>
          <w:spacing w:val="-5"/>
        </w:rPr>
        <w:t xml:space="preserve"> </w:t>
      </w:r>
      <w:r w:rsidR="00E92DE7">
        <w:rPr>
          <w:spacing w:val="-1"/>
        </w:rPr>
        <w:t>(abstract</w:t>
      </w:r>
      <w:r w:rsidR="00E92DE7">
        <w:rPr>
          <w:spacing w:val="-5"/>
        </w:rPr>
        <w:t xml:space="preserve"> </w:t>
      </w:r>
      <w:r w:rsidR="00E92DE7">
        <w:t>syntax</w:t>
      </w:r>
      <w:r w:rsidR="00E92DE7">
        <w:rPr>
          <w:spacing w:val="-5"/>
        </w:rPr>
        <w:t xml:space="preserve"> </w:t>
      </w:r>
      <w:r w:rsidR="00E92DE7">
        <w:t>tree).</w:t>
      </w:r>
      <w:r w:rsidR="00E92DE7">
        <w:rPr>
          <w:spacing w:val="5"/>
        </w:rPr>
        <w:t xml:space="preserve"> </w:t>
      </w:r>
      <w:r w:rsidR="00E92DE7">
        <w:t>Furthermore,</w:t>
      </w:r>
      <w:r w:rsidR="00E92DE7">
        <w:rPr>
          <w:spacing w:val="-5"/>
        </w:rPr>
        <w:t xml:space="preserve"> </w:t>
      </w:r>
      <w:r w:rsidR="00E92DE7">
        <w:t>only</w:t>
      </w:r>
      <w:r w:rsidR="00E92DE7">
        <w:rPr>
          <w:spacing w:val="29"/>
          <w:w w:val="99"/>
        </w:rPr>
        <w:t xml:space="preserve"> </w:t>
      </w:r>
      <w:r w:rsidR="00E92DE7">
        <w:t>repositories</w:t>
      </w:r>
      <w:r w:rsidR="00E92DE7">
        <w:rPr>
          <w:spacing w:val="-6"/>
        </w:rPr>
        <w:t xml:space="preserve"> </w:t>
      </w:r>
      <w:r w:rsidR="00E92DE7">
        <w:t>with</w:t>
      </w:r>
      <w:r w:rsidR="00E92DE7">
        <w:rPr>
          <w:spacing w:val="-5"/>
        </w:rPr>
        <w:t xml:space="preserve"> </w:t>
      </w:r>
      <w:r w:rsidR="00E92DE7">
        <w:rPr>
          <w:spacing w:val="-1"/>
        </w:rPr>
        <w:t>permissive</w:t>
      </w:r>
      <w:r w:rsidR="00E92DE7">
        <w:rPr>
          <w:spacing w:val="-5"/>
        </w:rPr>
        <w:t xml:space="preserve"> </w:t>
      </w:r>
      <w:r w:rsidR="00E92DE7">
        <w:t>and</w:t>
      </w:r>
      <w:r w:rsidR="00E92DE7">
        <w:rPr>
          <w:spacing w:val="-5"/>
        </w:rPr>
        <w:t xml:space="preserve"> </w:t>
      </w:r>
      <w:r w:rsidR="00E92DE7">
        <w:t>non-viral</w:t>
      </w:r>
      <w:r w:rsidR="00E92DE7">
        <w:rPr>
          <w:spacing w:val="-5"/>
        </w:rPr>
        <w:t xml:space="preserve"> </w:t>
      </w:r>
      <w:r w:rsidR="00E92DE7">
        <w:t>licenses</w:t>
      </w:r>
      <w:r w:rsidR="00E92DE7">
        <w:rPr>
          <w:spacing w:val="-5"/>
        </w:rPr>
        <w:t xml:space="preserve"> </w:t>
      </w:r>
      <w:ins w:id="291" w:author="Rene Okech" w:date="2021-03-26T16:31:00Z">
        <w:r w:rsidR="0038361E">
          <w:rPr>
            <w:spacing w:val="-5"/>
          </w:rPr>
          <w:t>(</w:t>
        </w:r>
      </w:ins>
      <w:r w:rsidR="00E92DE7">
        <w:t>such</w:t>
      </w:r>
      <w:r w:rsidR="00E92DE7">
        <w:rPr>
          <w:spacing w:val="-5"/>
        </w:rPr>
        <w:t xml:space="preserve"> </w:t>
      </w:r>
      <w:r w:rsidR="00E92DE7">
        <w:t>as</w:t>
      </w:r>
      <w:r w:rsidR="00E92DE7">
        <w:rPr>
          <w:spacing w:val="-5"/>
        </w:rPr>
        <w:t xml:space="preserve"> MIT, </w:t>
      </w:r>
      <w:r w:rsidR="00E92DE7">
        <w:t>BSD</w:t>
      </w:r>
      <w:ins w:id="292" w:author="Rene Okech" w:date="2021-03-26T17:27:00Z">
        <w:r w:rsidR="00DE11D9">
          <w:t>,</w:t>
        </w:r>
      </w:ins>
      <w:r w:rsidR="00E92DE7">
        <w:rPr>
          <w:spacing w:val="-5"/>
        </w:rPr>
        <w:t xml:space="preserve"> </w:t>
      </w:r>
      <w:r w:rsidR="00E92DE7">
        <w:t>and</w:t>
      </w:r>
      <w:r w:rsidR="00E92DE7">
        <w:rPr>
          <w:spacing w:val="-5"/>
        </w:rPr>
        <w:t xml:space="preserve"> </w:t>
      </w:r>
      <w:r w:rsidR="00E92DE7">
        <w:t>Apache</w:t>
      </w:r>
      <w:ins w:id="293" w:author="Rene Okech" w:date="2021-03-26T16:31:00Z">
        <w:r w:rsidR="0038361E">
          <w:t>)</w:t>
        </w:r>
      </w:ins>
      <w:r w:rsidR="00E92DE7">
        <w:rPr>
          <w:spacing w:val="-5"/>
        </w:rPr>
        <w:t xml:space="preserve"> </w:t>
      </w:r>
      <w:del w:id="294" w:author="Rene Okech" w:date="2021-03-26T16:31:00Z">
        <w:r w:rsidR="00E92DE7" w:rsidDel="0038361E">
          <w:delText>were</w:delText>
        </w:r>
        <w:r w:rsidR="00E92DE7" w:rsidDel="0038361E">
          <w:rPr>
            <w:spacing w:val="-5"/>
          </w:rPr>
          <w:delText xml:space="preserve"> </w:delText>
        </w:r>
      </w:del>
      <w:ins w:id="295" w:author="Rene Okech" w:date="2021-03-26T16:31:00Z">
        <w:r w:rsidR="0038361E">
          <w:t>are</w:t>
        </w:r>
        <w:r w:rsidR="0038361E">
          <w:rPr>
            <w:spacing w:val="-5"/>
          </w:rPr>
          <w:t xml:space="preserve"> </w:t>
        </w:r>
      </w:ins>
      <w:r w:rsidR="00E92DE7">
        <w:t>used.</w:t>
      </w:r>
      <w:r w:rsidR="00E92DE7">
        <w:rPr>
          <w:spacing w:val="6"/>
        </w:rPr>
        <w:t xml:space="preserve"> </w:t>
      </w:r>
      <w:r w:rsidR="00E92DE7">
        <w:t>The</w:t>
      </w:r>
      <w:r w:rsidR="00E92DE7">
        <w:rPr>
          <w:spacing w:val="-5"/>
        </w:rPr>
        <w:t xml:space="preserve"> </w:t>
      </w:r>
      <w:r w:rsidR="00E92DE7">
        <w:t>data</w:t>
      </w:r>
      <w:ins w:id="296" w:author="Rene Okech" w:date="2021-03-26T17:27:00Z">
        <w:r w:rsidR="00DE11D9">
          <w:t xml:space="preserve"> </w:t>
        </w:r>
      </w:ins>
      <w:r w:rsidR="00E92DE7">
        <w:t>set</w:t>
      </w:r>
      <w:r w:rsidR="00E92DE7">
        <w:rPr>
          <w:spacing w:val="-5"/>
        </w:rPr>
        <w:t xml:space="preserve"> </w:t>
      </w:r>
      <w:r w:rsidR="00E92DE7">
        <w:t>is</w:t>
      </w:r>
      <w:r w:rsidR="00E92DE7">
        <w:rPr>
          <w:spacing w:val="-5"/>
        </w:rPr>
        <w:t xml:space="preserve"> </w:t>
      </w:r>
      <w:r w:rsidR="00E92DE7">
        <w:t>split</w:t>
      </w:r>
      <w:r w:rsidR="00E92DE7">
        <w:rPr>
          <w:spacing w:val="-5"/>
        </w:rPr>
        <w:t xml:space="preserve"> </w:t>
      </w:r>
      <w:r w:rsidR="00E92DE7">
        <w:t>into</w:t>
      </w:r>
      <w:r w:rsidR="00E92DE7">
        <w:rPr>
          <w:spacing w:val="23"/>
          <w:w w:val="99"/>
        </w:rPr>
        <w:t xml:space="preserve"> </w:t>
      </w:r>
      <w:r w:rsidR="00E92DE7">
        <w:rPr>
          <w:spacing w:val="-1"/>
        </w:rPr>
        <w:t>two</w:t>
      </w:r>
      <w:r w:rsidR="00E92DE7">
        <w:rPr>
          <w:spacing w:val="-7"/>
        </w:rPr>
        <w:t xml:space="preserve"> </w:t>
      </w:r>
      <w:r w:rsidR="00E92DE7">
        <w:t>parts</w:t>
      </w:r>
      <w:r w:rsidR="00E92DE7">
        <w:rPr>
          <w:spacing w:val="-7"/>
        </w:rPr>
        <w:t xml:space="preserve"> </w:t>
      </w:r>
      <w:ins w:id="297" w:author="Rene Okech" w:date="2021-03-26T16:31:00Z">
        <w:r w:rsidR="0038361E">
          <w:t>—</w:t>
        </w:r>
      </w:ins>
      <w:del w:id="298" w:author="Rene Okech" w:date="2021-03-26T16:31:00Z">
        <w:r w:rsidR="00E92DE7" w:rsidDel="0038361E">
          <w:delText>–</w:delText>
        </w:r>
      </w:del>
      <w:r w:rsidR="00E92DE7">
        <w:rPr>
          <w:spacing w:val="-7"/>
        </w:rPr>
        <w:t xml:space="preserve"> </w:t>
      </w:r>
      <w:r w:rsidR="00E92DE7">
        <w:t>100</w:t>
      </w:r>
      <w:proofErr w:type="gramStart"/>
      <w:ins w:id="299" w:author="Rene Okech" w:date="2021-03-26T16:32:00Z">
        <w:r w:rsidR="0038361E">
          <w:t>,</w:t>
        </w:r>
      </w:ins>
      <w:proofErr w:type="gramEnd"/>
      <w:del w:id="300" w:author="Rene Okech" w:date="2021-03-26T16:32:00Z">
        <w:r w:rsidR="00E92DE7" w:rsidDel="0038361E">
          <w:delText>’</w:delText>
        </w:r>
      </w:del>
      <w:r w:rsidR="00E92DE7">
        <w:t>000</w:t>
      </w:r>
      <w:r w:rsidR="00E92DE7">
        <w:rPr>
          <w:spacing w:val="-7"/>
        </w:rPr>
        <w:t xml:space="preserve"> </w:t>
      </w:r>
      <w:r w:rsidR="00E92DE7">
        <w:t>files</w:t>
      </w:r>
      <w:r w:rsidR="00E92DE7">
        <w:rPr>
          <w:spacing w:val="-7"/>
        </w:rPr>
        <w:t xml:space="preserve"> </w:t>
      </w:r>
      <w:r w:rsidR="00E92DE7">
        <w:t>used</w:t>
      </w:r>
      <w:r w:rsidR="00E92DE7">
        <w:rPr>
          <w:spacing w:val="-7"/>
        </w:rPr>
        <w:t xml:space="preserve"> </w:t>
      </w:r>
      <w:r w:rsidR="00E92DE7">
        <w:t>for</w:t>
      </w:r>
      <w:r w:rsidR="00E92DE7">
        <w:rPr>
          <w:spacing w:val="-7"/>
        </w:rPr>
        <w:t xml:space="preserve"> </w:t>
      </w:r>
      <w:r w:rsidR="00E92DE7">
        <w:t>training</w:t>
      </w:r>
      <w:r w:rsidR="00E92DE7">
        <w:rPr>
          <w:spacing w:val="-7"/>
        </w:rPr>
        <w:t xml:space="preserve"> </w:t>
      </w:r>
      <w:r w:rsidR="00E92DE7">
        <w:t>and</w:t>
      </w:r>
      <w:r w:rsidR="00E92DE7">
        <w:rPr>
          <w:spacing w:val="-7"/>
        </w:rPr>
        <w:t xml:space="preserve"> </w:t>
      </w:r>
      <w:r w:rsidR="00E92DE7">
        <w:t>50</w:t>
      </w:r>
      <w:ins w:id="301" w:author="Rene Okech" w:date="2021-03-26T16:32:00Z">
        <w:r w:rsidR="0038361E">
          <w:t>,</w:t>
        </w:r>
      </w:ins>
      <w:del w:id="302" w:author="Rene Okech" w:date="2021-03-26T16:32:00Z">
        <w:r w:rsidR="00E92DE7" w:rsidDel="0038361E">
          <w:delText>’</w:delText>
        </w:r>
      </w:del>
      <w:r w:rsidR="00E92DE7">
        <w:t>000</w:t>
      </w:r>
      <w:r w:rsidR="00E92DE7">
        <w:rPr>
          <w:spacing w:val="-7"/>
        </w:rPr>
        <w:t xml:space="preserve"> </w:t>
      </w:r>
      <w:r w:rsidR="00E92DE7">
        <w:t>files</w:t>
      </w:r>
      <w:r w:rsidR="00E92DE7">
        <w:rPr>
          <w:spacing w:val="-7"/>
        </w:rPr>
        <w:t xml:space="preserve"> </w:t>
      </w:r>
      <w:r w:rsidR="00E92DE7">
        <w:t>used</w:t>
      </w:r>
      <w:r w:rsidR="00E92DE7">
        <w:rPr>
          <w:spacing w:val="-7"/>
        </w:rPr>
        <w:t xml:space="preserve"> </w:t>
      </w:r>
      <w:r w:rsidR="00E92DE7">
        <w:t>for</w:t>
      </w:r>
      <w:r w:rsidR="00E92DE7">
        <w:rPr>
          <w:spacing w:val="-7"/>
        </w:rPr>
        <w:t xml:space="preserve"> </w:t>
      </w:r>
      <w:r w:rsidR="00E92DE7">
        <w:rPr>
          <w:spacing w:val="-1"/>
        </w:rPr>
        <w:t>evaluation.</w:t>
      </w:r>
    </w:p>
    <w:p w14:paraId="6CB6B5A8" w14:textId="6F6B2727" w:rsidR="002411D8" w:rsidRDefault="0038361E">
      <w:pPr>
        <w:pStyle w:val="a3"/>
        <w:spacing w:before="139" w:line="186" w:lineRule="auto"/>
        <w:ind w:right="136"/>
        <w:jc w:val="both"/>
      </w:pPr>
      <w:ins w:id="303" w:author="Rene Okech" w:date="2021-03-26T16:32:00Z">
        <w:r>
          <w:rPr>
            <w:spacing w:val="-2"/>
          </w:rPr>
          <w:t>To meet our objectives</w:t>
        </w:r>
      </w:ins>
      <w:del w:id="304" w:author="Rene Okech" w:date="2021-03-26T16:33:00Z">
        <w:r w:rsidR="00E92DE7" w:rsidDel="0038361E">
          <w:rPr>
            <w:spacing w:val="-2"/>
          </w:rPr>
          <w:delText>For</w:delText>
        </w:r>
        <w:r w:rsidR="00E92DE7" w:rsidDel="0038361E">
          <w:rPr>
            <w:spacing w:val="10"/>
          </w:rPr>
          <w:delText xml:space="preserve"> </w:delText>
        </w:r>
        <w:r w:rsidR="00E92DE7" w:rsidDel="0038361E">
          <w:delText>our</w:delText>
        </w:r>
        <w:r w:rsidR="00E92DE7" w:rsidDel="0038361E">
          <w:rPr>
            <w:spacing w:val="11"/>
          </w:rPr>
          <w:delText xml:space="preserve"> </w:delText>
        </w:r>
        <w:r w:rsidR="00E92DE7" w:rsidDel="0038361E">
          <w:delText>purposes</w:delText>
        </w:r>
      </w:del>
      <w:r w:rsidR="00E92DE7">
        <w:t>,</w:t>
      </w:r>
      <w:r w:rsidR="00E92DE7">
        <w:rPr>
          <w:spacing w:val="13"/>
        </w:rPr>
        <w:t xml:space="preserve"> </w:t>
      </w:r>
      <w:r w:rsidR="00E92DE7">
        <w:t>we</w:t>
      </w:r>
      <w:r w:rsidR="00E92DE7">
        <w:rPr>
          <w:spacing w:val="11"/>
        </w:rPr>
        <w:t xml:space="preserve"> </w:t>
      </w:r>
      <w:r w:rsidR="00E92DE7">
        <w:t>need</w:t>
      </w:r>
      <w:ins w:id="305" w:author="Rene Okech" w:date="2021-03-26T16:36:00Z">
        <w:r w:rsidR="00DC6228">
          <w:t>ed</w:t>
        </w:r>
      </w:ins>
      <w:r w:rsidR="00E92DE7">
        <w:rPr>
          <w:spacing w:val="11"/>
        </w:rPr>
        <w:t xml:space="preserve"> </w:t>
      </w:r>
      <w:r w:rsidR="00E92DE7">
        <w:t>to</w:t>
      </w:r>
      <w:r w:rsidR="00E92DE7">
        <w:rPr>
          <w:spacing w:val="11"/>
        </w:rPr>
        <w:t xml:space="preserve"> </w:t>
      </w:r>
      <w:r w:rsidR="00E92DE7">
        <w:rPr>
          <w:spacing w:val="-1"/>
        </w:rPr>
        <w:t>extract</w:t>
      </w:r>
      <w:r w:rsidR="00E92DE7">
        <w:rPr>
          <w:spacing w:val="10"/>
        </w:rPr>
        <w:t xml:space="preserve"> </w:t>
      </w:r>
      <w:r w:rsidR="00E92DE7">
        <w:t>code</w:t>
      </w:r>
      <w:r w:rsidR="00E92DE7">
        <w:rPr>
          <w:spacing w:val="11"/>
        </w:rPr>
        <w:t xml:space="preserve"> </w:t>
      </w:r>
      <w:r w:rsidR="00E92DE7">
        <w:t>blocks</w:t>
      </w:r>
      <w:r w:rsidR="00E92DE7">
        <w:rPr>
          <w:spacing w:val="11"/>
        </w:rPr>
        <w:t xml:space="preserve"> </w:t>
      </w:r>
      <w:r w:rsidR="00E92DE7">
        <w:t>from</w:t>
      </w:r>
      <w:r w:rsidR="00E92DE7">
        <w:rPr>
          <w:spacing w:val="10"/>
        </w:rPr>
        <w:t xml:space="preserve"> </w:t>
      </w:r>
      <w:r w:rsidR="00E92DE7">
        <w:t>Py150.</w:t>
      </w:r>
      <w:r w:rsidR="00E92DE7">
        <w:rPr>
          <w:spacing w:val="42"/>
        </w:rPr>
        <w:t xml:space="preserve"> </w:t>
      </w:r>
      <w:r w:rsidR="00E92DE7">
        <w:t>Code</w:t>
      </w:r>
      <w:r w:rsidR="00E92DE7">
        <w:rPr>
          <w:spacing w:val="10"/>
        </w:rPr>
        <w:t xml:space="preserve"> </w:t>
      </w:r>
      <w:r w:rsidR="00E92DE7">
        <w:t>blocks,</w:t>
      </w:r>
      <w:r w:rsidR="00E92DE7">
        <w:rPr>
          <w:spacing w:val="13"/>
        </w:rPr>
        <w:t xml:space="preserve"> </w:t>
      </w:r>
      <w:r w:rsidR="00E92DE7">
        <w:t>in</w:t>
      </w:r>
      <w:r w:rsidR="00E92DE7">
        <w:rPr>
          <w:spacing w:val="11"/>
        </w:rPr>
        <w:t xml:space="preserve"> </w:t>
      </w:r>
      <w:r w:rsidR="00E92DE7">
        <w:t>our</w:t>
      </w:r>
      <w:r w:rsidR="00E92DE7">
        <w:rPr>
          <w:spacing w:val="11"/>
        </w:rPr>
        <w:t xml:space="preserve"> </w:t>
      </w:r>
      <w:r w:rsidR="00E92DE7">
        <w:t>case,</w:t>
      </w:r>
      <w:r w:rsidR="00E92DE7">
        <w:rPr>
          <w:spacing w:val="12"/>
        </w:rPr>
        <w:t xml:space="preserve"> </w:t>
      </w:r>
      <w:r w:rsidR="00E92DE7">
        <w:t>are</w:t>
      </w:r>
      <w:r w:rsidR="00E92DE7">
        <w:rPr>
          <w:spacing w:val="11"/>
        </w:rPr>
        <w:t xml:space="preserve"> </w:t>
      </w:r>
      <w:r w:rsidR="00E92DE7">
        <w:t>the</w:t>
      </w:r>
      <w:r w:rsidR="00E92DE7">
        <w:rPr>
          <w:spacing w:val="11"/>
        </w:rPr>
        <w:t xml:space="preserve"> </w:t>
      </w:r>
      <w:r w:rsidR="00E92DE7">
        <w:t>functions</w:t>
      </w:r>
      <w:r w:rsidR="00E92DE7">
        <w:rPr>
          <w:spacing w:val="10"/>
        </w:rPr>
        <w:t xml:space="preserve"> </w:t>
      </w:r>
      <w:del w:id="306" w:author="Rene Okech" w:date="2021-03-26T16:34:00Z">
        <w:r w:rsidR="00E92DE7" w:rsidDel="0038361E">
          <w:delText>that</w:delText>
        </w:r>
        <w:r w:rsidR="00E92DE7" w:rsidDel="0038361E">
          <w:rPr>
            <w:spacing w:val="11"/>
          </w:rPr>
          <w:delText xml:space="preserve"> </w:delText>
        </w:r>
      </w:del>
      <w:r w:rsidR="00E92DE7">
        <w:t>we</w:t>
      </w:r>
      <w:r w:rsidR="00E92DE7">
        <w:rPr>
          <w:spacing w:val="26"/>
          <w:w w:val="101"/>
        </w:rPr>
        <w:t xml:space="preserve"> </w:t>
      </w:r>
      <w:r w:rsidR="00E92DE7">
        <w:t>found</w:t>
      </w:r>
      <w:r w:rsidR="00E92DE7">
        <w:rPr>
          <w:spacing w:val="19"/>
        </w:rPr>
        <w:t xml:space="preserve"> </w:t>
      </w:r>
      <w:r w:rsidR="00E92DE7">
        <w:t>with</w:t>
      </w:r>
      <w:ins w:id="307" w:author="Rene Okech" w:date="2021-03-26T16:33:00Z">
        <w:r>
          <w:t xml:space="preserve"> the</w:t>
        </w:r>
      </w:ins>
      <w:r w:rsidR="00E92DE7">
        <w:rPr>
          <w:spacing w:val="19"/>
        </w:rPr>
        <w:t xml:space="preserve"> </w:t>
      </w:r>
      <w:proofErr w:type="spellStart"/>
      <w:r w:rsidR="00E92DE7">
        <w:rPr>
          <w:rFonts w:ascii="MS Gothic" w:eastAsia="MS Gothic" w:hAnsi="MS Gothic" w:cs="MS Gothic"/>
        </w:rPr>
        <w:t>ast</w:t>
      </w:r>
      <w:proofErr w:type="spellEnd"/>
      <w:r w:rsidR="007B3186">
        <w:rPr>
          <w:position w:val="7"/>
          <w:sz w:val="14"/>
          <w:szCs w:val="14"/>
        </w:rPr>
        <w:fldChar w:fldCharType="begin"/>
      </w:r>
      <w:r w:rsidR="007B3186">
        <w:rPr>
          <w:position w:val="7"/>
          <w:sz w:val="14"/>
          <w:szCs w:val="14"/>
        </w:rPr>
        <w:instrText xml:space="preserve"> HYPERLINK \l "_bookmark5" </w:instrText>
      </w:r>
      <w:r w:rsidR="007B3186">
        <w:rPr>
          <w:position w:val="7"/>
          <w:sz w:val="14"/>
          <w:szCs w:val="14"/>
        </w:rPr>
        <w:fldChar w:fldCharType="separate"/>
      </w:r>
      <w:r w:rsidR="00E92DE7">
        <w:rPr>
          <w:position w:val="7"/>
          <w:sz w:val="14"/>
          <w:szCs w:val="14"/>
        </w:rPr>
        <w:t>4</w:t>
      </w:r>
      <w:r w:rsidR="007B3186">
        <w:rPr>
          <w:position w:val="7"/>
          <w:sz w:val="14"/>
          <w:szCs w:val="14"/>
        </w:rPr>
        <w:fldChar w:fldCharType="end"/>
      </w:r>
      <w:r w:rsidR="00E92DE7">
        <w:rPr>
          <w:spacing w:val="10"/>
          <w:position w:val="7"/>
          <w:sz w:val="14"/>
          <w:szCs w:val="14"/>
        </w:rPr>
        <w:t xml:space="preserve"> </w:t>
      </w:r>
      <w:r w:rsidR="00E92DE7">
        <w:t>package.</w:t>
      </w:r>
      <w:r w:rsidR="00E92DE7">
        <w:rPr>
          <w:spacing w:val="10"/>
        </w:rPr>
        <w:t xml:space="preserve"> </w:t>
      </w:r>
      <w:ins w:id="308" w:author="Rene Okech" w:date="2021-03-26T16:34:00Z">
        <w:r>
          <w:rPr>
            <w:spacing w:val="10"/>
          </w:rPr>
          <w:t xml:space="preserve">Each of these code blocks corresponds </w:t>
        </w:r>
      </w:ins>
      <w:del w:id="309" w:author="Rene Okech" w:date="2021-03-26T16:35:00Z">
        <w:r w:rsidR="00E92DE7" w:rsidDel="0038361E">
          <w:rPr>
            <w:spacing w:val="-1"/>
          </w:rPr>
          <w:delText>Every</w:delText>
        </w:r>
        <w:r w:rsidR="00E92DE7" w:rsidDel="0038361E">
          <w:rPr>
            <w:spacing w:val="20"/>
          </w:rPr>
          <w:delText xml:space="preserve"> </w:delText>
        </w:r>
        <w:r w:rsidR="00E92DE7" w:rsidDel="0038361E">
          <w:delText>such</w:delText>
        </w:r>
        <w:r w:rsidR="00E92DE7" w:rsidDel="0038361E">
          <w:rPr>
            <w:spacing w:val="19"/>
          </w:rPr>
          <w:delText xml:space="preserve"> </w:delText>
        </w:r>
        <w:r w:rsidR="00E92DE7" w:rsidDel="0038361E">
          <w:delText>code</w:delText>
        </w:r>
        <w:r w:rsidR="00E92DE7" w:rsidDel="0038361E">
          <w:rPr>
            <w:spacing w:val="19"/>
          </w:rPr>
          <w:delText xml:space="preserve"> </w:delText>
        </w:r>
        <w:r w:rsidR="00E92DE7" w:rsidDel="0038361E">
          <w:delText>block</w:delText>
        </w:r>
        <w:r w:rsidR="00E92DE7" w:rsidDel="0038361E">
          <w:rPr>
            <w:spacing w:val="19"/>
          </w:rPr>
          <w:delText xml:space="preserve"> </w:delText>
        </w:r>
        <w:r w:rsidR="00E92DE7" w:rsidDel="0038361E">
          <w:delText>correspods</w:delText>
        </w:r>
        <w:r w:rsidR="00E92DE7" w:rsidDel="0038361E">
          <w:rPr>
            <w:spacing w:val="19"/>
          </w:rPr>
          <w:delText xml:space="preserve"> </w:delText>
        </w:r>
      </w:del>
      <w:r w:rsidR="00E92DE7">
        <w:t>to</w:t>
      </w:r>
      <w:r w:rsidR="00E92DE7">
        <w:rPr>
          <w:spacing w:val="19"/>
        </w:rPr>
        <w:t xml:space="preserve"> </w:t>
      </w:r>
      <w:ins w:id="310" w:author="Rene Okech" w:date="2021-03-26T16:35:00Z">
        <w:r w:rsidR="00DC6228">
          <w:rPr>
            <w:spacing w:val="19"/>
          </w:rPr>
          <w:t xml:space="preserve">the </w:t>
        </w:r>
      </w:ins>
      <w:r w:rsidR="00E92DE7">
        <w:t>node</w:t>
      </w:r>
      <w:r w:rsidR="00E92DE7">
        <w:rPr>
          <w:spacing w:val="19"/>
        </w:rPr>
        <w:t xml:space="preserve"> </w:t>
      </w:r>
      <w:r w:rsidR="00E92DE7">
        <w:t>in</w:t>
      </w:r>
      <w:r w:rsidR="00E92DE7">
        <w:rPr>
          <w:spacing w:val="19"/>
        </w:rPr>
        <w:t xml:space="preserve"> </w:t>
      </w:r>
      <w:r w:rsidR="00E92DE7">
        <w:t>AST</w:t>
      </w:r>
      <w:r w:rsidR="00E92DE7">
        <w:rPr>
          <w:spacing w:val="19"/>
        </w:rPr>
        <w:t xml:space="preserve"> </w:t>
      </w:r>
      <w:r w:rsidR="00E92DE7">
        <w:t>and</w:t>
      </w:r>
      <w:r w:rsidR="00E92DE7">
        <w:rPr>
          <w:spacing w:val="20"/>
        </w:rPr>
        <w:t xml:space="preserve"> </w:t>
      </w:r>
      <w:r w:rsidR="00E92DE7">
        <w:t>has</w:t>
      </w:r>
      <w:r w:rsidR="00E92DE7">
        <w:rPr>
          <w:spacing w:val="19"/>
        </w:rPr>
        <w:t xml:space="preserve"> </w:t>
      </w:r>
      <w:r w:rsidR="00E92DE7">
        <w:t>type</w:t>
      </w:r>
      <w:r w:rsidR="00E92DE7">
        <w:rPr>
          <w:spacing w:val="19"/>
        </w:rPr>
        <w:t xml:space="preserve"> </w:t>
      </w:r>
      <w:proofErr w:type="spellStart"/>
      <w:r w:rsidR="00E92DE7">
        <w:rPr>
          <w:rFonts w:ascii="MS Gothic" w:eastAsia="MS Gothic" w:hAnsi="MS Gothic" w:cs="MS Gothic"/>
        </w:rPr>
        <w:t>ast.FunctionDef</w:t>
      </w:r>
      <w:proofErr w:type="spellEnd"/>
      <w:r w:rsidR="00E92DE7">
        <w:rPr>
          <w:rFonts w:ascii="MS Gothic" w:eastAsia="MS Gothic" w:hAnsi="MS Gothic" w:cs="MS Gothic"/>
          <w:spacing w:val="-31"/>
        </w:rPr>
        <w:t xml:space="preserve"> </w:t>
      </w:r>
      <w:r w:rsidR="00E92DE7">
        <w:t>or</w:t>
      </w:r>
      <w:r w:rsidR="00E92DE7">
        <w:rPr>
          <w:spacing w:val="21"/>
          <w:w w:val="101"/>
        </w:rPr>
        <w:t xml:space="preserve"> </w:t>
      </w:r>
      <w:proofErr w:type="spellStart"/>
      <w:r w:rsidR="00E92DE7">
        <w:rPr>
          <w:rFonts w:ascii="MS Gothic" w:eastAsia="MS Gothic" w:hAnsi="MS Gothic" w:cs="MS Gothic"/>
        </w:rPr>
        <w:t>ast.AsyncFunctionDef</w:t>
      </w:r>
      <w:proofErr w:type="spellEnd"/>
      <w:r w:rsidR="00E92DE7">
        <w:t>.</w:t>
      </w:r>
      <w:r w:rsidR="00E92DE7">
        <w:rPr>
          <w:spacing w:val="12"/>
        </w:rPr>
        <w:t xml:space="preserve"> </w:t>
      </w:r>
      <w:r w:rsidR="00E92DE7">
        <w:t>As a</w:t>
      </w:r>
      <w:r w:rsidR="00E92DE7">
        <w:rPr>
          <w:spacing w:val="1"/>
        </w:rPr>
        <w:t xml:space="preserve"> </w:t>
      </w:r>
      <w:r w:rsidR="00E92DE7">
        <w:t xml:space="preserve">result, </w:t>
      </w:r>
      <w:del w:id="311" w:author="Rene Okech" w:date="2021-03-26T16:35:00Z">
        <w:r w:rsidR="00E92DE7" w:rsidDel="00DC6228">
          <w:delText>we got about</w:delText>
        </w:r>
      </w:del>
      <w:ins w:id="312" w:author="Rene Okech" w:date="2021-03-26T16:35:00Z">
        <w:r w:rsidR="00DC6228">
          <w:t>we obtained approximately</w:t>
        </w:r>
      </w:ins>
      <w:r w:rsidR="00E92DE7">
        <w:t xml:space="preserve"> one</w:t>
      </w:r>
      <w:r w:rsidR="00E92DE7">
        <w:rPr>
          <w:spacing w:val="1"/>
        </w:rPr>
        <w:t xml:space="preserve"> </w:t>
      </w:r>
      <w:r w:rsidR="00E92DE7">
        <w:t>million code blocks —</w:t>
      </w:r>
      <w:r w:rsidR="00E92DE7">
        <w:rPr>
          <w:spacing w:val="1"/>
        </w:rPr>
        <w:t xml:space="preserve"> </w:t>
      </w:r>
      <w:r w:rsidR="00E92DE7">
        <w:t>inputs for the proposed model.</w:t>
      </w:r>
    </w:p>
    <w:p w14:paraId="3863E432" w14:textId="77777777" w:rsidR="002411D8" w:rsidRDefault="00E92DE7">
      <w:pPr>
        <w:pStyle w:val="a3"/>
        <w:spacing w:before="107"/>
        <w:ind w:left="110" w:right="675"/>
        <w:jc w:val="both"/>
      </w:pPr>
      <w:r>
        <w:rPr>
          <w:spacing w:val="-9"/>
        </w:rPr>
        <w:t>We</w:t>
      </w:r>
      <w:r>
        <w:rPr>
          <w:spacing w:val="-6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train/test</w:t>
      </w:r>
      <w:r>
        <w:rPr>
          <w:spacing w:val="-6"/>
        </w:rPr>
        <w:t xml:space="preserve"> </w:t>
      </w:r>
      <w:r>
        <w:t>split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blocks</w:t>
      </w:r>
      <w:r>
        <w:rPr>
          <w:spacing w:val="-5"/>
        </w:rPr>
        <w:t xml:space="preserve"> </w:t>
      </w:r>
      <w:r>
        <w:t>induced</w:t>
      </w:r>
      <w:r>
        <w:rPr>
          <w:spacing w:val="-5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original</w:t>
      </w:r>
      <w:r>
        <w:rPr>
          <w:spacing w:val="-5"/>
        </w:rPr>
        <w:t xml:space="preserve"> </w:t>
      </w:r>
      <w:r>
        <w:t>train/test</w:t>
      </w:r>
      <w:r>
        <w:rPr>
          <w:spacing w:val="-6"/>
        </w:rPr>
        <w:t xml:space="preserve"> </w:t>
      </w:r>
      <w:r>
        <w:t>split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Python</w:t>
      </w:r>
      <w:r>
        <w:rPr>
          <w:spacing w:val="-6"/>
        </w:rPr>
        <w:t xml:space="preserve"> </w:t>
      </w:r>
      <w:r>
        <w:t>programs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Py150.</w:t>
      </w:r>
    </w:p>
    <w:p w14:paraId="6B3616DF" w14:textId="77777777" w:rsidR="002411D8" w:rsidRDefault="002411D8">
      <w:pPr>
        <w:spacing w:before="13" w:line="260" w:lineRule="exact"/>
        <w:rPr>
          <w:sz w:val="26"/>
          <w:szCs w:val="26"/>
        </w:rPr>
      </w:pPr>
    </w:p>
    <w:p w14:paraId="15185882" w14:textId="77777777" w:rsidR="002411D8" w:rsidRDefault="00E92DE7">
      <w:pPr>
        <w:pStyle w:val="2"/>
        <w:numPr>
          <w:ilvl w:val="1"/>
          <w:numId w:val="2"/>
        </w:numPr>
        <w:tabs>
          <w:tab w:val="left" w:pos="568"/>
        </w:tabs>
        <w:spacing w:before="0"/>
        <w:ind w:right="7326"/>
        <w:jc w:val="both"/>
        <w:rPr>
          <w:b w:val="0"/>
          <w:bCs w:val="0"/>
        </w:rPr>
      </w:pPr>
      <w:bookmarkStart w:id="313" w:name="Code_representation"/>
      <w:bookmarkStart w:id="314" w:name="_bookmark2"/>
      <w:bookmarkEnd w:id="313"/>
      <w:bookmarkEnd w:id="314"/>
      <w:r>
        <w:t>Code</w:t>
      </w:r>
      <w:r>
        <w:rPr>
          <w:spacing w:val="-18"/>
        </w:rPr>
        <w:t xml:space="preserve"> </w:t>
      </w:r>
      <w:r>
        <w:rPr>
          <w:spacing w:val="-1"/>
        </w:rPr>
        <w:t>representation</w:t>
      </w:r>
    </w:p>
    <w:p w14:paraId="6208317D" w14:textId="77777777" w:rsidR="002411D8" w:rsidRDefault="002411D8">
      <w:pPr>
        <w:spacing w:before="7" w:line="180" w:lineRule="exact"/>
        <w:rPr>
          <w:sz w:val="18"/>
          <w:szCs w:val="18"/>
        </w:rPr>
      </w:pPr>
    </w:p>
    <w:p w14:paraId="6F5F8670" w14:textId="0E41B426" w:rsidR="002411D8" w:rsidRDefault="00E92DE7">
      <w:pPr>
        <w:pStyle w:val="a3"/>
        <w:spacing w:line="218" w:lineRule="exact"/>
        <w:ind w:right="115" w:hanging="7"/>
        <w:jc w:val="both"/>
      </w:pPr>
      <w:r>
        <w:t>The</w:t>
      </w:r>
      <w:r>
        <w:rPr>
          <w:spacing w:val="-6"/>
        </w:rPr>
        <w:t xml:space="preserve"> </w:t>
      </w:r>
      <w:r>
        <w:rPr>
          <w:spacing w:val="-1"/>
        </w:rPr>
        <w:t>next</w:t>
      </w:r>
      <w:r>
        <w:rPr>
          <w:spacing w:val="-5"/>
        </w:rPr>
        <w:t xml:space="preserve"> </w:t>
      </w:r>
      <w:r>
        <w:t>step</w:t>
      </w:r>
      <w:r>
        <w:rPr>
          <w:spacing w:val="-5"/>
        </w:rPr>
        <w:t xml:space="preserve"> </w:t>
      </w:r>
      <w:del w:id="315" w:author="Rene Okech" w:date="2021-03-26T17:28:00Z">
        <w:r w:rsidDel="00DE11D9">
          <w:delText>in</w:delText>
        </w:r>
        <w:r w:rsidDel="00DE11D9">
          <w:rPr>
            <w:spacing w:val="-6"/>
          </w:rPr>
          <w:delText xml:space="preserve"> </w:delText>
        </w:r>
        <w:r w:rsidDel="00DE11D9">
          <w:delText>our</w:delText>
        </w:r>
        <w:r w:rsidDel="00DE11D9">
          <w:rPr>
            <w:spacing w:val="-5"/>
          </w:rPr>
          <w:delText xml:space="preserve"> </w:delText>
        </w:r>
        <w:r w:rsidDel="00DE11D9">
          <w:delText>approach</w:delText>
        </w:r>
        <w:r w:rsidDel="00DE11D9">
          <w:rPr>
            <w:spacing w:val="-5"/>
          </w:rPr>
          <w:delText xml:space="preserve"> </w:delText>
        </w:r>
      </w:del>
      <w:r>
        <w:t>is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calculate</w:t>
      </w:r>
      <w:r>
        <w:rPr>
          <w:spacing w:val="-5"/>
        </w:rPr>
        <w:t xml:space="preserve"> </w:t>
      </w:r>
      <w:r>
        <w:rPr>
          <w:spacing w:val="-1"/>
        </w:rPr>
        <w:t>vector</w:t>
      </w:r>
      <w:r>
        <w:rPr>
          <w:spacing w:val="-6"/>
        </w:rPr>
        <w:t xml:space="preserve"> </w:t>
      </w:r>
      <w:r>
        <w:t>representations</w:t>
      </w:r>
      <w:r>
        <w:rPr>
          <w:spacing w:val="-5"/>
        </w:rPr>
        <w:t xml:space="preserve"> </w:t>
      </w:r>
      <w:r>
        <w:t>(</w:t>
      </w:r>
      <w:proofErr w:type="spellStart"/>
      <w:r>
        <w:t>embeddings</w:t>
      </w:r>
      <w:proofErr w:type="spellEnd"/>
      <w:r>
        <w:t>)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blocks.</w:t>
      </w:r>
      <w:r>
        <w:rPr>
          <w:spacing w:val="5"/>
        </w:rPr>
        <w:t xml:space="preserve"> </w:t>
      </w:r>
      <w:ins w:id="316" w:author="Rene Okech" w:date="2021-03-26T16:36:00Z">
        <w:r w:rsidR="00DC6228">
          <w:rPr>
            <w:spacing w:val="5"/>
          </w:rPr>
          <w:t xml:space="preserve">This can be done through numerous </w:t>
        </w:r>
      </w:ins>
      <w:ins w:id="317" w:author="Rene Okech" w:date="2021-03-26T16:38:00Z">
        <w:r w:rsidR="00DC6228">
          <w:rPr>
            <w:spacing w:val="5"/>
          </w:rPr>
          <w:t xml:space="preserve">methods, </w:t>
        </w:r>
      </w:ins>
      <w:del w:id="318" w:author="Rene Okech" w:date="2021-03-26T16:38:00Z">
        <w:r w:rsidDel="00DC6228">
          <w:delText>There</w:delText>
        </w:r>
        <w:r w:rsidDel="00DC6228">
          <w:rPr>
            <w:spacing w:val="-5"/>
          </w:rPr>
          <w:delText xml:space="preserve"> </w:delText>
        </w:r>
        <w:r w:rsidDel="00DC6228">
          <w:delText>are</w:delText>
        </w:r>
        <w:r w:rsidDel="00DC6228">
          <w:rPr>
            <w:spacing w:val="-5"/>
          </w:rPr>
          <w:delText xml:space="preserve"> </w:delText>
        </w:r>
        <w:r w:rsidDel="00DC6228">
          <w:rPr>
            <w:spacing w:val="-1"/>
          </w:rPr>
          <w:delText>many</w:delText>
        </w:r>
        <w:r w:rsidDel="00DC6228">
          <w:rPr>
            <w:spacing w:val="26"/>
            <w:w w:val="99"/>
          </w:rPr>
          <w:delText xml:space="preserve"> </w:delText>
        </w:r>
        <w:r w:rsidDel="00DC6228">
          <w:rPr>
            <w:spacing w:val="-1"/>
          </w:rPr>
          <w:delText>different</w:delText>
        </w:r>
        <w:r w:rsidDel="00DC6228">
          <w:rPr>
            <w:spacing w:val="-10"/>
          </w:rPr>
          <w:delText xml:space="preserve"> </w:delText>
        </w:r>
        <w:r w:rsidDel="00DC6228">
          <w:rPr>
            <w:spacing w:val="-1"/>
          </w:rPr>
          <w:delText>ways</w:delText>
        </w:r>
        <w:r w:rsidDel="00DC6228">
          <w:rPr>
            <w:spacing w:val="-10"/>
          </w:rPr>
          <w:delText xml:space="preserve"> </w:delText>
        </w:r>
        <w:r w:rsidDel="00DC6228">
          <w:delText>to</w:delText>
        </w:r>
        <w:r w:rsidDel="00DC6228">
          <w:rPr>
            <w:spacing w:val="-10"/>
          </w:rPr>
          <w:delText xml:space="preserve"> </w:delText>
        </w:r>
        <w:r w:rsidDel="00DC6228">
          <w:delText>get</w:delText>
        </w:r>
        <w:r w:rsidDel="00DC6228">
          <w:rPr>
            <w:spacing w:val="-9"/>
          </w:rPr>
          <w:delText xml:space="preserve"> </w:delText>
        </w:r>
        <w:r w:rsidDel="00DC6228">
          <w:delText>a</w:delText>
        </w:r>
        <w:r w:rsidDel="00DC6228">
          <w:rPr>
            <w:spacing w:val="-10"/>
          </w:rPr>
          <w:delText xml:space="preserve"> </w:delText>
        </w:r>
        <w:r w:rsidDel="00DC6228">
          <w:rPr>
            <w:spacing w:val="-1"/>
          </w:rPr>
          <w:delText>vector</w:delText>
        </w:r>
        <w:r w:rsidDel="00DC6228">
          <w:rPr>
            <w:spacing w:val="-10"/>
          </w:rPr>
          <w:delText xml:space="preserve"> </w:delText>
        </w:r>
        <w:r w:rsidDel="00DC6228">
          <w:rPr>
            <w:spacing w:val="-1"/>
          </w:rPr>
          <w:delText>representation</w:delText>
        </w:r>
        <w:r w:rsidDel="00DC6228">
          <w:rPr>
            <w:spacing w:val="-10"/>
          </w:rPr>
          <w:delText xml:space="preserve"> </w:delText>
        </w:r>
        <w:r w:rsidDel="00DC6228">
          <w:delText>of</w:delText>
        </w:r>
        <w:r w:rsidDel="00DC6228">
          <w:rPr>
            <w:spacing w:val="-9"/>
          </w:rPr>
          <w:delText xml:space="preserve"> </w:delText>
        </w:r>
        <w:r w:rsidDel="00DC6228">
          <w:delText>a</w:delText>
        </w:r>
        <w:r w:rsidDel="00DC6228">
          <w:rPr>
            <w:spacing w:val="-10"/>
          </w:rPr>
          <w:delText xml:space="preserve"> </w:delText>
        </w:r>
        <w:r w:rsidDel="00DC6228">
          <w:delText>code</w:delText>
        </w:r>
        <w:r w:rsidDel="00DC6228">
          <w:rPr>
            <w:spacing w:val="-10"/>
          </w:rPr>
          <w:delText xml:space="preserve"> </w:delText>
        </w:r>
        <w:r w:rsidDel="00DC6228">
          <w:delText>block,</w:delText>
        </w:r>
        <w:r w:rsidDel="00DC6228">
          <w:rPr>
            <w:spacing w:val="-9"/>
          </w:rPr>
          <w:delText xml:space="preserve"> </w:delText>
        </w:r>
      </w:del>
      <w:r>
        <w:t>for</w:t>
      </w:r>
      <w:r>
        <w:rPr>
          <w:spacing w:val="-10"/>
        </w:rPr>
        <w:t xml:space="preserve"> </w:t>
      </w:r>
      <w:r>
        <w:rPr>
          <w:spacing w:val="-1"/>
        </w:rPr>
        <w:t>example</w:t>
      </w:r>
      <w:ins w:id="319" w:author="Rene Okech" w:date="2021-03-26T16:38:00Z">
        <w:r w:rsidR="00DC6228">
          <w:rPr>
            <w:spacing w:val="-1"/>
          </w:rPr>
          <w:t>,</w:t>
        </w:r>
      </w:ins>
      <w:r>
        <w:rPr>
          <w:spacing w:val="-9"/>
        </w:rPr>
        <w:t xml:space="preserve"> </w:t>
      </w:r>
      <w:r>
        <w:rPr>
          <w:spacing w:val="-1"/>
        </w:rPr>
        <w:t>code2vec,</w:t>
      </w:r>
      <w:r>
        <w:rPr>
          <w:spacing w:val="-10"/>
        </w:rPr>
        <w:t xml:space="preserve"> </w:t>
      </w:r>
      <w:r>
        <w:t>code2seq,</w:t>
      </w:r>
      <w:r>
        <w:rPr>
          <w:spacing w:val="-9"/>
        </w:rPr>
        <w:t xml:space="preserve"> </w:t>
      </w:r>
      <w:r>
        <w:rPr>
          <w:spacing w:val="-4"/>
        </w:rPr>
        <w:t>PathPair2Vec,</w:t>
      </w:r>
      <w:r>
        <w:rPr>
          <w:spacing w:val="-10"/>
        </w:rPr>
        <w:t xml:space="preserve"> </w:t>
      </w:r>
      <w:proofErr w:type="spellStart"/>
      <w:r>
        <w:rPr>
          <w:spacing w:val="-5"/>
        </w:rPr>
        <w:t>CuBERT</w:t>
      </w:r>
      <w:proofErr w:type="spellEnd"/>
      <w:r>
        <w:rPr>
          <w:spacing w:val="-5"/>
        </w:rPr>
        <w:t>,</w:t>
      </w:r>
      <w:r>
        <w:rPr>
          <w:spacing w:val="83"/>
          <w:w w:val="98"/>
        </w:rPr>
        <w:t xml:space="preserve"> </w:t>
      </w:r>
      <w:ins w:id="320" w:author="Rene Okech" w:date="2021-03-26T16:38:00Z">
        <w:r w:rsidR="00DC6228">
          <w:rPr>
            <w:spacing w:val="5"/>
          </w:rPr>
          <w:t>and</w:t>
        </w:r>
        <w:r w:rsidR="00DC6228">
          <w:rPr>
            <w:spacing w:val="-2"/>
          </w:rPr>
          <w:t xml:space="preserve"> </w:t>
        </w:r>
      </w:ins>
      <w:proofErr w:type="spellStart"/>
      <w:r>
        <w:rPr>
          <w:spacing w:val="-2"/>
        </w:rPr>
        <w:t>CodeBERT</w:t>
      </w:r>
      <w:proofErr w:type="spellEnd"/>
      <w:r>
        <w:rPr>
          <w:spacing w:val="-1"/>
        </w:rPr>
        <w:t xml:space="preserve"> </w:t>
      </w:r>
      <w:r>
        <w:t>(see</w:t>
      </w:r>
      <w:r>
        <w:rPr>
          <w:spacing w:val="-1"/>
        </w:rPr>
        <w:t xml:space="preserve"> </w:t>
      </w:r>
      <w:hyperlink w:anchor="_bookmark15" w:history="1">
        <w:r>
          <w:t>[3],</w:t>
        </w:r>
      </w:hyperlink>
      <w:r>
        <w:rPr>
          <w:spacing w:val="-1"/>
        </w:rPr>
        <w:t xml:space="preserve"> </w:t>
      </w:r>
      <w:hyperlink w:anchor="_bookmark16" w:history="1">
        <w:r>
          <w:t>[2],</w:t>
        </w:r>
      </w:hyperlink>
      <w:r>
        <w:rPr>
          <w:spacing w:val="-1"/>
        </w:rPr>
        <w:t xml:space="preserve"> </w:t>
      </w:r>
      <w:hyperlink w:anchor="_bookmark30" w:history="1">
        <w:r>
          <w:t>[16],</w:t>
        </w:r>
      </w:hyperlink>
      <w:r>
        <w:rPr>
          <w:spacing w:val="-1"/>
        </w:rPr>
        <w:t xml:space="preserve"> </w:t>
      </w:r>
      <w:hyperlink w:anchor="_bookmark21" w:history="1">
        <w:r>
          <w:t>[7],</w:t>
        </w:r>
      </w:hyperlink>
      <w:r>
        <w:rPr>
          <w:spacing w:val="-1"/>
        </w:rPr>
        <w:t xml:space="preserve"> </w:t>
      </w:r>
      <w:hyperlink w:anchor="_bookmark20" w:history="1">
        <w:proofErr w:type="gramStart"/>
        <w:r>
          <w:t>[</w:t>
        </w:r>
        <w:proofErr w:type="gramEnd"/>
        <w:r>
          <w:t>6])</w:t>
        </w:r>
      </w:hyperlink>
      <w:del w:id="321" w:author="Rene Okech" w:date="2021-03-26T16:38:00Z">
        <w:r w:rsidDel="00DC6228">
          <w:rPr>
            <w:spacing w:val="-1"/>
          </w:rPr>
          <w:delText xml:space="preserve"> </w:delText>
        </w:r>
        <w:commentRangeStart w:id="322"/>
        <w:r w:rsidDel="00DC6228">
          <w:delText>and</w:delText>
        </w:r>
        <w:r w:rsidDel="00DC6228">
          <w:rPr>
            <w:spacing w:val="-1"/>
          </w:rPr>
          <w:delText xml:space="preserve"> </w:delText>
        </w:r>
        <w:r w:rsidDel="00DC6228">
          <w:delText>so</w:delText>
        </w:r>
        <w:r w:rsidDel="00DC6228">
          <w:rPr>
            <w:spacing w:val="-1"/>
          </w:rPr>
          <w:delText xml:space="preserve"> </w:delText>
        </w:r>
        <w:r w:rsidDel="00DC6228">
          <w:delText>on</w:delText>
        </w:r>
      </w:del>
      <w:commentRangeEnd w:id="322"/>
      <w:r w:rsidR="00DC6228">
        <w:rPr>
          <w:rStyle w:val="a8"/>
          <w:rFonts w:asciiTheme="minorHAnsi" w:eastAsiaTheme="minorEastAsia" w:hAnsiTheme="minorHAnsi"/>
        </w:rPr>
        <w:commentReference w:id="322"/>
      </w:r>
      <w:r>
        <w:t>.</w:t>
      </w:r>
      <w:r>
        <w:rPr>
          <w:spacing w:val="1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approach</w:t>
      </w:r>
      <w:r>
        <w:rPr>
          <w:spacing w:val="-1"/>
        </w:rPr>
        <w:t xml:space="preserve"> </w:t>
      </w:r>
      <w:r>
        <w:t>uses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CodeBERT</w:t>
      </w:r>
      <w:proofErr w:type="spellEnd"/>
      <w:r>
        <w:rPr>
          <w:spacing w:val="-1"/>
        </w:rPr>
        <w:t xml:space="preserve"> </w:t>
      </w:r>
      <w:r>
        <w:t>model</w:t>
      </w:r>
      <w:ins w:id="323" w:author="Rene Okech" w:date="2021-03-26T16:39:00Z">
        <w:r w:rsidR="00DC6228">
          <w:t xml:space="preserve">, which is </w:t>
        </w:r>
      </w:ins>
      <w:del w:id="324" w:author="Rene Okech" w:date="2021-03-26T16:39:00Z">
        <w:r w:rsidDel="00DC6228">
          <w:delText>.</w:delText>
        </w:r>
        <w:r w:rsidDel="00DC6228">
          <w:rPr>
            <w:spacing w:val="11"/>
          </w:rPr>
          <w:delText xml:space="preserve"> </w:delText>
        </w:r>
        <w:r w:rsidDel="00DC6228">
          <w:delText>It</w:delText>
        </w:r>
        <w:r w:rsidDel="00DC6228">
          <w:rPr>
            <w:spacing w:val="-1"/>
          </w:rPr>
          <w:delText xml:space="preserve"> </w:delText>
        </w:r>
        <w:r w:rsidDel="00DC6228">
          <w:delText>is</w:delText>
        </w:r>
        <w:r w:rsidDel="00DC6228">
          <w:rPr>
            <w:spacing w:val="-1"/>
          </w:rPr>
          <w:delText xml:space="preserve"> </w:delText>
        </w:r>
      </w:del>
      <w:r>
        <w:t>a</w:t>
      </w:r>
      <w:r>
        <w:rPr>
          <w:spacing w:val="-1"/>
        </w:rPr>
        <w:t xml:space="preserve"> </w:t>
      </w:r>
      <w:r>
        <w:t>bimodal</w:t>
      </w:r>
      <w:r>
        <w:rPr>
          <w:spacing w:val="28"/>
        </w:rPr>
        <w:t xml:space="preserve"> </w:t>
      </w:r>
      <w:r>
        <w:t>pre-trained</w:t>
      </w:r>
      <w:r>
        <w:rPr>
          <w:spacing w:val="-16"/>
        </w:rPr>
        <w:t xml:space="preserve"> </w:t>
      </w:r>
      <w:r>
        <w:t>model</w:t>
      </w:r>
      <w:r>
        <w:rPr>
          <w:spacing w:val="-16"/>
        </w:rPr>
        <w:t xml:space="preserve"> </w:t>
      </w:r>
      <w:r>
        <w:t>for</w:t>
      </w:r>
      <w:r>
        <w:rPr>
          <w:spacing w:val="-16"/>
        </w:rPr>
        <w:t xml:space="preserve"> </w:t>
      </w:r>
      <w:r>
        <w:t>natural</w:t>
      </w:r>
      <w:r>
        <w:rPr>
          <w:spacing w:val="-16"/>
        </w:rPr>
        <w:t xml:space="preserve"> </w:t>
      </w:r>
      <w:r>
        <w:t>language</w:t>
      </w:r>
      <w:r>
        <w:rPr>
          <w:spacing w:val="-16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rPr>
          <w:spacing w:val="-2"/>
        </w:rPr>
        <w:t>following</w:t>
      </w:r>
      <w:r>
        <w:rPr>
          <w:spacing w:val="-16"/>
        </w:rPr>
        <w:t xml:space="preserve"> </w:t>
      </w:r>
      <w:r>
        <w:t>programming</w:t>
      </w:r>
      <w:r>
        <w:rPr>
          <w:spacing w:val="-16"/>
        </w:rPr>
        <w:t xml:space="preserve"> </w:t>
      </w:r>
      <w:r>
        <w:t>languages:</w:t>
      </w:r>
      <w:r>
        <w:rPr>
          <w:spacing w:val="-7"/>
        </w:rPr>
        <w:t xml:space="preserve"> </w:t>
      </w:r>
      <w:r>
        <w:t>Python,</w:t>
      </w:r>
      <w:ins w:id="325" w:author="Rene Okech" w:date="2021-03-26T16:39:00Z">
        <w:r w:rsidR="00DC6228">
          <w:rPr>
            <w:spacing w:val="-16"/>
          </w:rPr>
          <w:t xml:space="preserve"> </w:t>
        </w:r>
      </w:ins>
      <w:del w:id="326" w:author="Rene Okech" w:date="2021-03-26T16:39:00Z">
        <w:r w:rsidDel="00DC6228">
          <w:rPr>
            <w:spacing w:val="-16"/>
          </w:rPr>
          <w:delText xml:space="preserve"> </w:delText>
        </w:r>
      </w:del>
      <w:r>
        <w:rPr>
          <w:spacing w:val="-3"/>
        </w:rPr>
        <w:t>Java,</w:t>
      </w:r>
      <w:r>
        <w:rPr>
          <w:spacing w:val="-16"/>
        </w:rPr>
        <w:t xml:space="preserve"> </w:t>
      </w:r>
      <w:r>
        <w:rPr>
          <w:spacing w:val="-2"/>
        </w:rPr>
        <w:t>JavaScript,</w:t>
      </w:r>
      <w:r>
        <w:rPr>
          <w:spacing w:val="-16"/>
        </w:rPr>
        <w:t xml:space="preserve"> </w:t>
      </w:r>
      <w:r>
        <w:rPr>
          <w:spacing w:val="-7"/>
        </w:rPr>
        <w:t>PHP,</w:t>
      </w:r>
      <w:r>
        <w:rPr>
          <w:spacing w:val="-16"/>
        </w:rPr>
        <w:t xml:space="preserve"> </w:t>
      </w:r>
      <w:r>
        <w:rPr>
          <w:spacing w:val="-4"/>
        </w:rPr>
        <w:t>Ruby,</w:t>
      </w:r>
      <w:r>
        <w:rPr>
          <w:spacing w:val="29"/>
          <w:w w:val="97"/>
        </w:rPr>
        <w:t xml:space="preserve"> </w:t>
      </w:r>
      <w:ins w:id="327" w:author="Rene Okech" w:date="2021-03-26T16:39:00Z">
        <w:r w:rsidR="00DC6228">
          <w:rPr>
            <w:spacing w:val="5"/>
          </w:rPr>
          <w:t>and</w:t>
        </w:r>
        <w:r w:rsidR="00DC6228">
          <w:t xml:space="preserve"> </w:t>
        </w:r>
      </w:ins>
      <w:r>
        <w:t>Go.</w:t>
      </w:r>
      <w:r>
        <w:rPr>
          <w:spacing w:val="16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model</w:t>
      </w:r>
      <w:r>
        <w:rPr>
          <w:spacing w:val="4"/>
        </w:rPr>
        <w:t xml:space="preserve"> </w:t>
      </w:r>
      <w:r>
        <w:rPr>
          <w:spacing w:val="-1"/>
        </w:rPr>
        <w:t>follows</w:t>
      </w:r>
      <w:r>
        <w:rPr>
          <w:spacing w:val="3"/>
        </w:rPr>
        <w:t xml:space="preserve"> </w:t>
      </w:r>
      <w:r>
        <w:rPr>
          <w:spacing w:val="-3"/>
        </w:rPr>
        <w:t>BERT</w:t>
      </w:r>
      <w:r>
        <w:rPr>
          <w:spacing w:val="4"/>
        </w:rPr>
        <w:t xml:space="preserve"> </w:t>
      </w:r>
      <w:r>
        <w:t>(see</w:t>
      </w:r>
      <w:r>
        <w:rPr>
          <w:spacing w:val="4"/>
        </w:rPr>
        <w:t xml:space="preserve"> </w:t>
      </w:r>
      <w:hyperlink w:anchor="_bookmark19" w:history="1">
        <w:r>
          <w:t>[5])</w:t>
        </w:r>
      </w:hyperlink>
      <w:r>
        <w:rPr>
          <w:spacing w:val="4"/>
        </w:rPr>
        <w:t xml:space="preserve"> </w:t>
      </w:r>
      <w:r>
        <w:t>and</w:t>
      </w:r>
      <w:r>
        <w:rPr>
          <w:spacing w:val="3"/>
        </w:rPr>
        <w:t xml:space="preserve"> </w:t>
      </w:r>
      <w:proofErr w:type="spellStart"/>
      <w:r>
        <w:rPr>
          <w:spacing w:val="-4"/>
        </w:rPr>
        <w:t>RoBERTa</w:t>
      </w:r>
      <w:proofErr w:type="spellEnd"/>
      <w:r>
        <w:rPr>
          <w:spacing w:val="4"/>
        </w:rPr>
        <w:t xml:space="preserve"> </w:t>
      </w:r>
      <w:r>
        <w:t>(see</w:t>
      </w:r>
      <w:r>
        <w:rPr>
          <w:spacing w:val="4"/>
        </w:rPr>
        <w:t xml:space="preserve"> </w:t>
      </w:r>
      <w:hyperlink w:anchor="_bookmark24" w:history="1">
        <w:r>
          <w:t>[10]),</w:t>
        </w:r>
      </w:hyperlink>
      <w:r>
        <w:rPr>
          <w:spacing w:val="3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use</w:t>
      </w:r>
      <w:ins w:id="328" w:author="Rene Okech" w:date="2021-03-26T16:41:00Z">
        <w:r w:rsidR="00DC6228">
          <w:t>s the</w:t>
        </w:r>
      </w:ins>
      <w:r>
        <w:rPr>
          <w:spacing w:val="4"/>
        </w:rPr>
        <w:t xml:space="preserve"> </w:t>
      </w:r>
      <w:r>
        <w:t>multi-layer</w:t>
      </w:r>
      <w:r>
        <w:rPr>
          <w:spacing w:val="4"/>
        </w:rPr>
        <w:t xml:space="preserve"> </w:t>
      </w:r>
      <w:proofErr w:type="spellStart"/>
      <w:r>
        <w:t>bidirectorial</w:t>
      </w:r>
      <w:proofErr w:type="spellEnd"/>
      <w:r>
        <w:rPr>
          <w:spacing w:val="3"/>
        </w:rPr>
        <w:t xml:space="preserve"> </w:t>
      </w:r>
      <w:r>
        <w:rPr>
          <w:spacing w:val="-1"/>
        </w:rPr>
        <w:t>Transformer</w:t>
      </w:r>
      <w:r>
        <w:rPr>
          <w:spacing w:val="4"/>
        </w:rPr>
        <w:t xml:space="preserve"> </w:t>
      </w:r>
      <w:r>
        <w:t>(see</w:t>
      </w:r>
      <w:r>
        <w:rPr>
          <w:spacing w:val="26"/>
          <w:w w:val="101"/>
        </w:rPr>
        <w:t xml:space="preserve"> </w:t>
      </w:r>
      <w:hyperlink w:anchor="_bookmark32" w:history="1">
        <w:r>
          <w:t>[18])</w:t>
        </w:r>
      </w:hyperlink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architecture</w:t>
      </w:r>
      <w:r>
        <w:rPr>
          <w:spacing w:val="-6"/>
        </w:rPr>
        <w:t xml:space="preserve"> </w:t>
      </w:r>
      <w:r>
        <w:t>(see</w:t>
      </w:r>
      <w:r>
        <w:rPr>
          <w:spacing w:val="-5"/>
        </w:rPr>
        <w:t xml:space="preserve"> </w:t>
      </w:r>
      <w:r>
        <w:t>Figure</w:t>
      </w:r>
      <w:r>
        <w:rPr>
          <w:spacing w:val="-6"/>
        </w:rPr>
        <w:t xml:space="preserve"> </w:t>
      </w:r>
      <w:hyperlink w:anchor="_bookmark3" w:history="1">
        <w:r>
          <w:rPr>
            <w:spacing w:val="-1"/>
          </w:rPr>
          <w:t>1</w:t>
        </w:r>
      </w:hyperlink>
      <w:hyperlink w:anchor="_bookmark6" w:history="1">
        <w:r>
          <w:rPr>
            <w:spacing w:val="9"/>
            <w:position w:val="7"/>
            <w:sz w:val="14"/>
          </w:rPr>
          <w:t>5</w:t>
        </w:r>
      </w:hyperlink>
      <w:r>
        <w:t>).</w:t>
      </w:r>
    </w:p>
    <w:p w14:paraId="3EB56475" w14:textId="72BCC7F0" w:rsidR="002411D8" w:rsidRDefault="00DC6228" w:rsidP="00DC6228">
      <w:pPr>
        <w:tabs>
          <w:tab w:val="left" w:pos="8882"/>
        </w:tabs>
        <w:spacing w:before="9" w:line="130" w:lineRule="exact"/>
        <w:rPr>
          <w:sz w:val="13"/>
          <w:szCs w:val="13"/>
        </w:rPr>
        <w:pPrChange w:id="329" w:author="Rene Okech" w:date="2021-03-26T16:40:00Z">
          <w:pPr>
            <w:spacing w:before="9" w:line="130" w:lineRule="exact"/>
          </w:pPr>
        </w:pPrChange>
      </w:pPr>
      <w:ins w:id="330" w:author="Rene Okech" w:date="2021-03-26T16:40:00Z">
        <w:r>
          <w:rPr>
            <w:sz w:val="13"/>
            <w:szCs w:val="13"/>
          </w:rPr>
          <w:tab/>
        </w:r>
      </w:ins>
    </w:p>
    <w:p w14:paraId="4FDBBA63" w14:textId="77777777" w:rsidR="002411D8" w:rsidRDefault="002411D8">
      <w:pPr>
        <w:spacing w:line="220" w:lineRule="exact"/>
      </w:pPr>
    </w:p>
    <w:p w14:paraId="3B8A58A8" w14:textId="77777777" w:rsidR="002411D8" w:rsidRDefault="00E92DE7">
      <w:pPr>
        <w:pStyle w:val="a3"/>
        <w:ind w:left="0" w:right="19"/>
        <w:jc w:val="center"/>
      </w:pPr>
      <w:bookmarkStart w:id="331" w:name="_bookmark3"/>
      <w:bookmarkEnd w:id="331"/>
      <w:r>
        <w:t>Figure</w:t>
      </w:r>
      <w:r>
        <w:rPr>
          <w:spacing w:val="-7"/>
        </w:rPr>
        <w:t xml:space="preserve"> </w:t>
      </w:r>
      <w:r>
        <w:t>1:</w:t>
      </w:r>
      <w:r>
        <w:rPr>
          <w:spacing w:val="5"/>
        </w:rPr>
        <w:t xml:space="preserve"> </w:t>
      </w:r>
      <w:r>
        <w:rPr>
          <w:spacing w:val="-3"/>
        </w:rPr>
        <w:t>BERT</w:t>
      </w:r>
    </w:p>
    <w:p w14:paraId="45780610" w14:textId="7B329235" w:rsidR="002411D8" w:rsidRDefault="00910AE6">
      <w:pPr>
        <w:spacing w:before="20"/>
        <w:ind w:left="2435" w:right="109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eastAsia="zh-CN"/>
        </w:rPr>
        <w:drawing>
          <wp:inline distT="0" distB="0" distL="0" distR="0" wp14:anchorId="2C5135F0" wp14:editId="5EBFB293">
            <wp:extent cx="2986405" cy="2494915"/>
            <wp:effectExtent l="0" t="0" r="4445" b="63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6405" cy="249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D7645" w14:textId="77777777" w:rsidR="002411D8" w:rsidRDefault="002411D8">
      <w:pPr>
        <w:spacing w:before="7" w:line="190" w:lineRule="exact"/>
        <w:rPr>
          <w:sz w:val="19"/>
          <w:szCs w:val="19"/>
        </w:rPr>
      </w:pPr>
    </w:p>
    <w:p w14:paraId="55FF0277" w14:textId="77777777" w:rsidR="002411D8" w:rsidRDefault="002411D8">
      <w:pPr>
        <w:spacing w:line="200" w:lineRule="exact"/>
        <w:rPr>
          <w:sz w:val="20"/>
          <w:szCs w:val="20"/>
        </w:rPr>
      </w:pPr>
    </w:p>
    <w:p w14:paraId="330E816C" w14:textId="5A38C4E7" w:rsidR="002411D8" w:rsidDel="00AB3D0F" w:rsidRDefault="00E92DE7">
      <w:pPr>
        <w:pStyle w:val="a3"/>
        <w:spacing w:line="218" w:lineRule="exact"/>
        <w:ind w:right="126"/>
        <w:jc w:val="both"/>
        <w:rPr>
          <w:del w:id="332" w:author="Rene Okech" w:date="2021-03-26T16:50:00Z"/>
        </w:rPr>
      </w:pPr>
      <w:proofErr w:type="spellStart"/>
      <w:r>
        <w:rPr>
          <w:spacing w:val="-2"/>
        </w:rPr>
        <w:t>CodeBERT</w:t>
      </w:r>
      <w:proofErr w:type="spellEnd"/>
      <w:r>
        <w:rPr>
          <w:spacing w:val="13"/>
        </w:rPr>
        <w:t xml:space="preserve"> </w:t>
      </w:r>
      <w:r>
        <w:t>captures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semantic</w:t>
      </w:r>
      <w:r>
        <w:rPr>
          <w:spacing w:val="14"/>
        </w:rPr>
        <w:t xml:space="preserve"> </w:t>
      </w:r>
      <w:r>
        <w:t>connection</w:t>
      </w:r>
      <w:r>
        <w:rPr>
          <w:spacing w:val="13"/>
        </w:rPr>
        <w:t xml:space="preserve"> </w:t>
      </w:r>
      <w:r>
        <w:t>between</w:t>
      </w:r>
      <w:r>
        <w:rPr>
          <w:spacing w:val="13"/>
        </w:rPr>
        <w:t xml:space="preserve"> </w:t>
      </w:r>
      <w:r>
        <w:t>natural</w:t>
      </w:r>
      <w:r>
        <w:rPr>
          <w:spacing w:val="13"/>
        </w:rPr>
        <w:t xml:space="preserve"> </w:t>
      </w:r>
      <w:r>
        <w:t>language</w:t>
      </w:r>
      <w:r>
        <w:rPr>
          <w:spacing w:val="14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programming</w:t>
      </w:r>
      <w:r>
        <w:rPr>
          <w:spacing w:val="13"/>
        </w:rPr>
        <w:t xml:space="preserve"> </w:t>
      </w:r>
      <w:r>
        <w:t>language,</w:t>
      </w:r>
      <w:r>
        <w:rPr>
          <w:spacing w:val="16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rPr>
          <w:spacing w:val="-1"/>
        </w:rPr>
        <w:t>produces</w:t>
      </w:r>
      <w:r>
        <w:rPr>
          <w:spacing w:val="23"/>
          <w:w w:val="101"/>
        </w:rPr>
        <w:t xml:space="preserve"> </w:t>
      </w:r>
      <w:r>
        <w:t>general-purpose</w:t>
      </w:r>
      <w:r>
        <w:rPr>
          <w:spacing w:val="-24"/>
        </w:rPr>
        <w:t xml:space="preserve"> </w:t>
      </w:r>
      <w:r>
        <w:t>representations</w:t>
      </w:r>
      <w:r>
        <w:rPr>
          <w:spacing w:val="-23"/>
        </w:rPr>
        <w:t xml:space="preserve"> </w:t>
      </w:r>
      <w:r>
        <w:t>that</w:t>
      </w:r>
      <w:r>
        <w:rPr>
          <w:spacing w:val="-23"/>
        </w:rPr>
        <w:t xml:space="preserve"> </w:t>
      </w:r>
      <w:r>
        <w:t>can</w:t>
      </w:r>
      <w:r>
        <w:rPr>
          <w:spacing w:val="-23"/>
        </w:rPr>
        <w:t xml:space="preserve"> </w:t>
      </w:r>
      <w:r>
        <w:t>broadly</w:t>
      </w:r>
      <w:r>
        <w:rPr>
          <w:spacing w:val="-23"/>
        </w:rPr>
        <w:t xml:space="preserve"> </w:t>
      </w:r>
      <w:r>
        <w:t>support</w:t>
      </w:r>
      <w:r>
        <w:rPr>
          <w:spacing w:val="-23"/>
        </w:rPr>
        <w:t xml:space="preserve"> </w:t>
      </w:r>
      <w:r>
        <w:t>NL-PL</w:t>
      </w:r>
      <w:r>
        <w:rPr>
          <w:spacing w:val="-23"/>
        </w:rPr>
        <w:t xml:space="preserve"> </w:t>
      </w:r>
      <w:r>
        <w:t>understanding</w:t>
      </w:r>
      <w:r>
        <w:rPr>
          <w:spacing w:val="-24"/>
        </w:rPr>
        <w:t xml:space="preserve"> </w:t>
      </w:r>
      <w:r>
        <w:t>tasks</w:t>
      </w:r>
      <w:r>
        <w:rPr>
          <w:spacing w:val="-23"/>
        </w:rPr>
        <w:t xml:space="preserve"> </w:t>
      </w:r>
      <w:r>
        <w:t>(</w:t>
      </w:r>
      <w:del w:id="333" w:author="Rene Okech" w:date="2021-03-26T16:46:00Z">
        <w:r w:rsidDel="00AB3D0F">
          <w:delText>e.g.</w:delText>
        </w:r>
      </w:del>
      <w:ins w:id="334" w:author="Rene Okech" w:date="2021-03-26T16:46:00Z">
        <w:r w:rsidR="00AB3D0F">
          <w:t>for example,</w:t>
        </w:r>
      </w:ins>
      <w:r>
        <w:rPr>
          <w:spacing w:val="-14"/>
        </w:rPr>
        <w:t xml:space="preserve"> </w:t>
      </w:r>
      <w:r>
        <w:t>natural</w:t>
      </w:r>
      <w:r>
        <w:rPr>
          <w:spacing w:val="-23"/>
        </w:rPr>
        <w:t xml:space="preserve"> </w:t>
      </w:r>
      <w:r>
        <w:t>language</w:t>
      </w:r>
      <w:r>
        <w:rPr>
          <w:spacing w:val="-23"/>
        </w:rPr>
        <w:t xml:space="preserve"> </w:t>
      </w:r>
      <w:r>
        <w:t>code</w:t>
      </w:r>
      <w:r>
        <w:rPr>
          <w:spacing w:val="-23"/>
        </w:rPr>
        <w:t xml:space="preserve"> </w:t>
      </w:r>
      <w:r>
        <w:t>search)</w:t>
      </w:r>
      <w:r>
        <w:rPr>
          <w:w w:val="97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generation</w:t>
      </w:r>
      <w:r>
        <w:rPr>
          <w:spacing w:val="-12"/>
        </w:rPr>
        <w:t xml:space="preserve"> </w:t>
      </w:r>
      <w:r>
        <w:t>tasks</w:t>
      </w:r>
      <w:r>
        <w:rPr>
          <w:spacing w:val="-12"/>
        </w:rPr>
        <w:t xml:space="preserve"> </w:t>
      </w:r>
      <w:r>
        <w:t>(</w:t>
      </w:r>
      <w:del w:id="335" w:author="Rene Okech" w:date="2021-03-26T16:46:00Z">
        <w:r w:rsidDel="00AB3D0F">
          <w:delText>e.g.</w:delText>
        </w:r>
      </w:del>
      <w:ins w:id="336" w:author="Rene Okech" w:date="2021-03-26T16:46:00Z">
        <w:r w:rsidR="00AB3D0F">
          <w:t>for example,</w:t>
        </w:r>
      </w:ins>
      <w:r>
        <w:rPr>
          <w:spacing w:val="-3"/>
        </w:rPr>
        <w:t xml:space="preserve"> </w:t>
      </w:r>
      <w:r>
        <w:t>code</w:t>
      </w:r>
      <w:r>
        <w:rPr>
          <w:spacing w:val="-11"/>
        </w:rPr>
        <w:t xml:space="preserve"> </w:t>
      </w:r>
      <w:r>
        <w:t>documentation</w:t>
      </w:r>
      <w:r>
        <w:rPr>
          <w:spacing w:val="-12"/>
        </w:rPr>
        <w:t xml:space="preserve"> </w:t>
      </w:r>
      <w:r>
        <w:t>generation).</w:t>
      </w:r>
      <w:r>
        <w:rPr>
          <w:spacing w:val="-3"/>
        </w:rPr>
        <w:t xml:space="preserve"> </w:t>
      </w:r>
      <w:proofErr w:type="spellStart"/>
      <w:r>
        <w:rPr>
          <w:spacing w:val="-3"/>
        </w:rPr>
        <w:t>CodeBERT</w:t>
      </w:r>
      <w:proofErr w:type="spellEnd"/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trained</w:t>
      </w:r>
      <w:r>
        <w:rPr>
          <w:spacing w:val="-11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rPr>
          <w:spacing w:val="-1"/>
        </w:rPr>
        <w:t>two</w:t>
      </w:r>
      <w:r>
        <w:rPr>
          <w:spacing w:val="-12"/>
        </w:rPr>
        <w:t xml:space="preserve"> </w:t>
      </w:r>
      <w:r>
        <w:rPr>
          <w:spacing w:val="-1"/>
        </w:rPr>
        <w:t>objectives:</w:t>
      </w:r>
      <w:r>
        <w:rPr>
          <w:spacing w:val="-3"/>
        </w:rPr>
        <w:t xml:space="preserve"> </w:t>
      </w:r>
      <w:r>
        <w:rPr>
          <w:spacing w:val="-1"/>
        </w:rPr>
        <w:t>Masked</w:t>
      </w:r>
      <w:r>
        <w:rPr>
          <w:spacing w:val="-12"/>
        </w:rPr>
        <w:t xml:space="preserve"> </w:t>
      </w:r>
      <w:r>
        <w:t>Language</w:t>
      </w:r>
      <w:r>
        <w:rPr>
          <w:spacing w:val="25"/>
          <w:w w:val="98"/>
        </w:rPr>
        <w:t xml:space="preserve"> </w:t>
      </w:r>
      <w:r>
        <w:t>Modeling</w:t>
      </w:r>
      <w:r>
        <w:rPr>
          <w:spacing w:val="16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Replaced</w:t>
      </w:r>
      <w:r>
        <w:rPr>
          <w:spacing w:val="17"/>
        </w:rPr>
        <w:t xml:space="preserve"> </w:t>
      </w:r>
      <w:r>
        <w:rPr>
          <w:spacing w:val="-4"/>
        </w:rPr>
        <w:t>Token</w:t>
      </w:r>
      <w:r>
        <w:rPr>
          <w:spacing w:val="17"/>
        </w:rPr>
        <w:t xml:space="preserve"> </w:t>
      </w:r>
      <w:r>
        <w:t>Detection.</w:t>
      </w:r>
      <w:r>
        <w:rPr>
          <w:spacing w:val="9"/>
        </w:rPr>
        <w:t xml:space="preserve"> </w:t>
      </w:r>
      <w:r>
        <w:t>Due</w:t>
      </w:r>
      <w:r>
        <w:rPr>
          <w:spacing w:val="17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architecture</w:t>
      </w:r>
      <w:r>
        <w:rPr>
          <w:spacing w:val="18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learning</w:t>
      </w:r>
      <w:r>
        <w:rPr>
          <w:spacing w:val="17"/>
        </w:rPr>
        <w:t xml:space="preserve"> </w:t>
      </w:r>
      <w:r>
        <w:t>method,</w:t>
      </w:r>
      <w:r>
        <w:rPr>
          <w:spacing w:val="21"/>
        </w:rPr>
        <w:t xml:space="preserve"> </w:t>
      </w:r>
      <w:proofErr w:type="spellStart"/>
      <w:r>
        <w:rPr>
          <w:spacing w:val="-2"/>
        </w:rPr>
        <w:t>CodeBERT</w:t>
      </w:r>
      <w:proofErr w:type="spellEnd"/>
      <w:r>
        <w:rPr>
          <w:spacing w:val="17"/>
        </w:rPr>
        <w:t xml:space="preserve"> </w:t>
      </w:r>
      <w:r>
        <w:rPr>
          <w:spacing w:val="-1"/>
        </w:rPr>
        <w:t>allow</w:t>
      </w:r>
      <w:ins w:id="337" w:author="Rene Okech" w:date="2021-03-26T16:50:00Z">
        <w:r w:rsidR="00AB3D0F">
          <w:rPr>
            <w:spacing w:val="-1"/>
          </w:rPr>
          <w:t xml:space="preserve">s you to obtain </w:t>
        </w:r>
      </w:ins>
      <w:del w:id="338" w:author="Rene Okech" w:date="2021-03-26T16:50:00Z">
        <w:r w:rsidDel="00AB3D0F">
          <w:rPr>
            <w:spacing w:val="-1"/>
          </w:rPr>
          <w:delText>s</w:delText>
        </w:r>
        <w:r w:rsidDel="00AB3D0F">
          <w:rPr>
            <w:spacing w:val="17"/>
          </w:rPr>
          <w:delText xml:space="preserve"> </w:delText>
        </w:r>
        <w:r w:rsidDel="00AB3D0F">
          <w:delText>to</w:delText>
        </w:r>
        <w:r w:rsidDel="00AB3D0F">
          <w:rPr>
            <w:spacing w:val="18"/>
          </w:rPr>
          <w:delText xml:space="preserve"> </w:delText>
        </w:r>
        <w:r w:rsidDel="00AB3D0F">
          <w:delText>get</w:delText>
        </w:r>
        <w:r w:rsidDel="00AB3D0F">
          <w:rPr>
            <w:spacing w:val="27"/>
            <w:w w:val="101"/>
          </w:rPr>
          <w:delText xml:space="preserve"> </w:delText>
        </w:r>
      </w:del>
      <w:r>
        <w:rPr>
          <w:spacing w:val="-1"/>
        </w:rPr>
        <w:t>contextual</w:t>
      </w:r>
      <w:r>
        <w:rPr>
          <w:spacing w:val="7"/>
        </w:rPr>
        <w:t xml:space="preserve"> </w:t>
      </w:r>
      <w:r>
        <w:t>semantic</w:t>
      </w:r>
      <w:r>
        <w:rPr>
          <w:spacing w:val="7"/>
        </w:rPr>
        <w:t xml:space="preserve"> </w:t>
      </w:r>
      <w:proofErr w:type="spellStart"/>
      <w:r>
        <w:t>embeddings</w:t>
      </w:r>
      <w:proofErr w:type="spellEnd"/>
      <w:r>
        <w:t>.</w:t>
      </w:r>
      <w:r>
        <w:rPr>
          <w:spacing w:val="27"/>
        </w:rPr>
        <w:t xml:space="preserve"> </w:t>
      </w:r>
      <w:r>
        <w:t>As</w:t>
      </w:r>
      <w:r>
        <w:rPr>
          <w:spacing w:val="7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result,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rPr>
          <w:spacing w:val="-1"/>
        </w:rPr>
        <w:t>representation</w:t>
      </w:r>
      <w:r>
        <w:rPr>
          <w:spacing w:val="7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fragment</w:t>
      </w:r>
      <w:r>
        <w:rPr>
          <w:spacing w:val="7"/>
        </w:rPr>
        <w:t xml:space="preserve"> </w:t>
      </w:r>
      <w:r>
        <w:t>depends</w:t>
      </w:r>
      <w:r>
        <w:rPr>
          <w:spacing w:val="7"/>
        </w:rPr>
        <w:t xml:space="preserve"> </w:t>
      </w:r>
      <w:r>
        <w:t>more</w:t>
      </w:r>
      <w:r>
        <w:rPr>
          <w:spacing w:val="7"/>
        </w:rPr>
        <w:t xml:space="preserve"> </w:t>
      </w:r>
      <w:r>
        <w:t>on</w:t>
      </w:r>
      <w:r>
        <w:rPr>
          <w:spacing w:val="7"/>
        </w:rPr>
        <w:t xml:space="preserve"> </w:t>
      </w:r>
      <w:r>
        <w:t>semantics</w:t>
      </w:r>
      <w:r>
        <w:rPr>
          <w:spacing w:val="7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rPr>
          <w:spacing w:val="-1"/>
        </w:rPr>
        <w:t>less</w:t>
      </w:r>
      <w:ins w:id="339" w:author="Rene Okech" w:date="2021-03-26T16:50:00Z">
        <w:r w:rsidR="00AB3D0F">
          <w:t xml:space="preserve"> </w:t>
        </w:r>
      </w:ins>
    </w:p>
    <w:p w14:paraId="4E87DF2E" w14:textId="0EA2BF32" w:rsidR="002411D8" w:rsidDel="00AB3D0F" w:rsidRDefault="00E92DE7" w:rsidP="00AB3D0F">
      <w:pPr>
        <w:pStyle w:val="a3"/>
        <w:spacing w:line="218" w:lineRule="exact"/>
        <w:ind w:right="126"/>
        <w:jc w:val="both"/>
        <w:rPr>
          <w:del w:id="340" w:author="Rene Okech" w:date="2021-03-26T16:51:00Z"/>
        </w:rPr>
        <w:pPrChange w:id="341" w:author="Rene Okech" w:date="2021-03-26T16:50:00Z">
          <w:pPr>
            <w:pStyle w:val="a3"/>
            <w:spacing w:line="212" w:lineRule="exact"/>
            <w:ind w:right="139"/>
            <w:jc w:val="both"/>
          </w:pPr>
        </w:pPrChange>
      </w:pPr>
      <w:proofErr w:type="gramStart"/>
      <w:r>
        <w:t>on</w:t>
      </w:r>
      <w:proofErr w:type="gramEnd"/>
      <w:r>
        <w:rPr>
          <w:spacing w:val="11"/>
        </w:rPr>
        <w:t xml:space="preserve"> </w:t>
      </w:r>
      <w:r>
        <w:t>syntax.</w:t>
      </w:r>
      <w:r>
        <w:rPr>
          <w:spacing w:val="34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this</w:t>
      </w:r>
      <w:r>
        <w:rPr>
          <w:spacing w:val="12"/>
        </w:rPr>
        <w:t xml:space="preserve"> </w:t>
      </w:r>
      <w:r>
        <w:rPr>
          <w:spacing w:val="-1"/>
        </w:rPr>
        <w:t>work,</w:t>
      </w:r>
      <w:r>
        <w:rPr>
          <w:spacing w:val="12"/>
        </w:rPr>
        <w:t xml:space="preserve"> </w:t>
      </w:r>
      <w:r>
        <w:t>we</w:t>
      </w:r>
      <w:r>
        <w:rPr>
          <w:spacing w:val="11"/>
        </w:rPr>
        <w:t xml:space="preserve"> </w:t>
      </w:r>
      <w:r>
        <w:t>use</w:t>
      </w:r>
      <w:ins w:id="342" w:author="Rene Okech" w:date="2021-03-26T16:51:00Z">
        <w:r w:rsidR="00AB3D0F">
          <w:t>d</w:t>
        </w:r>
      </w:ins>
      <w:del w:id="343" w:author="Rene Okech" w:date="2021-03-26T16:50:00Z">
        <w:r w:rsidDel="00AB3D0F">
          <w:delText>d</w:delText>
        </w:r>
      </w:del>
      <w:r>
        <w:rPr>
          <w:spacing w:val="11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pre-trained</w:t>
      </w:r>
      <w:r>
        <w:rPr>
          <w:spacing w:val="10"/>
        </w:rPr>
        <w:t xml:space="preserve"> </w:t>
      </w:r>
      <w:r>
        <w:t>model</w:t>
      </w:r>
      <w:r>
        <w:rPr>
          <w:spacing w:val="11"/>
        </w:rPr>
        <w:t xml:space="preserve"> </w:t>
      </w:r>
      <w:r>
        <w:t>from</w:t>
      </w:r>
      <w:r>
        <w:rPr>
          <w:spacing w:val="12"/>
        </w:rPr>
        <w:t xml:space="preserve"> </w:t>
      </w:r>
      <w:r>
        <w:t>the</w:t>
      </w:r>
      <w:r>
        <w:rPr>
          <w:spacing w:val="10"/>
        </w:rPr>
        <w:t xml:space="preserve"> </w:t>
      </w:r>
      <w:proofErr w:type="spellStart"/>
      <w:r>
        <w:rPr>
          <w:rFonts w:ascii="MS Gothic" w:eastAsia="MS Gothic" w:hAnsi="MS Gothic" w:cs="MS Gothic"/>
        </w:rPr>
        <w:t>Huggingface</w:t>
      </w:r>
      <w:proofErr w:type="spellEnd"/>
      <w:r w:rsidR="007B3186">
        <w:rPr>
          <w:position w:val="7"/>
          <w:sz w:val="14"/>
          <w:szCs w:val="14"/>
        </w:rPr>
        <w:fldChar w:fldCharType="begin"/>
      </w:r>
      <w:r w:rsidR="007B3186">
        <w:rPr>
          <w:position w:val="7"/>
          <w:sz w:val="14"/>
          <w:szCs w:val="14"/>
        </w:rPr>
        <w:instrText xml:space="preserve"> HYPERLINK \l "_bookmark7" </w:instrText>
      </w:r>
      <w:r w:rsidR="007B3186">
        <w:rPr>
          <w:position w:val="7"/>
          <w:sz w:val="14"/>
          <w:szCs w:val="14"/>
        </w:rPr>
        <w:fldChar w:fldCharType="separate"/>
      </w:r>
      <w:r>
        <w:rPr>
          <w:position w:val="7"/>
          <w:sz w:val="14"/>
          <w:szCs w:val="14"/>
        </w:rPr>
        <w:t>6</w:t>
      </w:r>
      <w:r w:rsidR="007B3186">
        <w:rPr>
          <w:position w:val="7"/>
          <w:sz w:val="14"/>
          <w:szCs w:val="14"/>
        </w:rPr>
        <w:fldChar w:fldCharType="end"/>
      </w:r>
      <w:r>
        <w:t>.</w:t>
      </w:r>
      <w:r>
        <w:rPr>
          <w:spacing w:val="34"/>
        </w:rPr>
        <w:t xml:space="preserve"> </w:t>
      </w:r>
      <w:r>
        <w:t>It</w:t>
      </w:r>
      <w:r>
        <w:rPr>
          <w:spacing w:val="10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based</w:t>
      </w:r>
      <w:r>
        <w:rPr>
          <w:spacing w:val="11"/>
        </w:rPr>
        <w:t xml:space="preserve"> </w:t>
      </w:r>
      <w:r>
        <w:t>on</w:t>
      </w:r>
      <w:r>
        <w:rPr>
          <w:spacing w:val="10"/>
        </w:rPr>
        <w:t xml:space="preserve"> </w:t>
      </w:r>
      <w:proofErr w:type="spellStart"/>
      <w:r>
        <w:rPr>
          <w:rFonts w:ascii="MS Gothic" w:eastAsia="MS Gothic" w:hAnsi="MS Gothic" w:cs="MS Gothic"/>
        </w:rPr>
        <w:t>RobertaModel</w:t>
      </w:r>
      <w:proofErr w:type="spellEnd"/>
      <w:r w:rsidR="007B3186">
        <w:rPr>
          <w:position w:val="7"/>
          <w:sz w:val="14"/>
          <w:szCs w:val="14"/>
        </w:rPr>
        <w:fldChar w:fldCharType="begin"/>
      </w:r>
      <w:r w:rsidR="007B3186">
        <w:rPr>
          <w:position w:val="7"/>
          <w:sz w:val="14"/>
          <w:szCs w:val="14"/>
        </w:rPr>
        <w:instrText xml:space="preserve"> HYPERLINK \l "_bookmark8" </w:instrText>
      </w:r>
      <w:r w:rsidR="007B3186">
        <w:rPr>
          <w:position w:val="7"/>
          <w:sz w:val="14"/>
          <w:szCs w:val="14"/>
        </w:rPr>
        <w:fldChar w:fldCharType="separate"/>
      </w:r>
      <w:r>
        <w:rPr>
          <w:position w:val="7"/>
          <w:sz w:val="14"/>
          <w:szCs w:val="14"/>
        </w:rPr>
        <w:t>7</w:t>
      </w:r>
      <w:r w:rsidR="007B3186">
        <w:rPr>
          <w:position w:val="7"/>
          <w:sz w:val="14"/>
          <w:szCs w:val="14"/>
        </w:rPr>
        <w:fldChar w:fldCharType="end"/>
      </w:r>
      <w:r>
        <w:rPr>
          <w:position w:val="7"/>
          <w:sz w:val="14"/>
          <w:szCs w:val="14"/>
        </w:rPr>
        <w:t xml:space="preserve"> </w:t>
      </w:r>
      <w:r>
        <w:t>—</w:t>
      </w:r>
      <w:r>
        <w:rPr>
          <w:spacing w:val="11"/>
        </w:rPr>
        <w:t xml:space="preserve"> </w:t>
      </w:r>
      <w:r>
        <w:t>a</w:t>
      </w:r>
      <w:ins w:id="344" w:author="Rene Okech" w:date="2021-03-26T16:51:00Z">
        <w:r w:rsidR="00AB3D0F">
          <w:t xml:space="preserve"> </w:t>
        </w:r>
      </w:ins>
    </w:p>
    <w:p w14:paraId="4D89C479" w14:textId="5F541FB5" w:rsidR="002411D8" w:rsidRDefault="00E92DE7" w:rsidP="00AB3D0F">
      <w:pPr>
        <w:pStyle w:val="a3"/>
        <w:spacing w:line="218" w:lineRule="exact"/>
        <w:ind w:right="126"/>
        <w:jc w:val="both"/>
        <w:pPrChange w:id="345" w:author="Rene Okech" w:date="2021-03-26T16:51:00Z">
          <w:pPr>
            <w:pStyle w:val="a3"/>
            <w:spacing w:before="6" w:line="218" w:lineRule="exact"/>
            <w:ind w:left="113" w:right="139" w:firstLine="6"/>
            <w:jc w:val="both"/>
          </w:pPr>
        </w:pPrChange>
      </w:pPr>
      <w:proofErr w:type="gramStart"/>
      <w:r>
        <w:t>model</w:t>
      </w:r>
      <w:proofErr w:type="gramEnd"/>
      <w:r>
        <w:rPr>
          <w:spacing w:val="6"/>
        </w:rPr>
        <w:t xml:space="preserve"> </w:t>
      </w:r>
      <w:r>
        <w:t>proposed</w:t>
      </w:r>
      <w:r>
        <w:rPr>
          <w:spacing w:val="6"/>
        </w:rPr>
        <w:t xml:space="preserve"> </w:t>
      </w:r>
      <w:r>
        <w:t>in</w:t>
      </w:r>
      <w:r>
        <w:rPr>
          <w:spacing w:val="7"/>
        </w:rPr>
        <w:t xml:space="preserve"> </w:t>
      </w:r>
      <w:r w:rsidR="00DE74FB">
        <w:fldChar w:fldCharType="begin"/>
      </w:r>
      <w:r w:rsidR="00DE74FB">
        <w:instrText xml:space="preserve"> HYPERLINK \l "_bookmark24" </w:instrText>
      </w:r>
      <w:r w:rsidR="00DE74FB">
        <w:fldChar w:fldCharType="separate"/>
      </w:r>
      <w:r>
        <w:t>[10].</w:t>
      </w:r>
      <w:r w:rsidR="00DE74FB">
        <w:fldChar w:fldCharType="end"/>
      </w:r>
      <w:r>
        <w:rPr>
          <w:spacing w:val="2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resulting</w:t>
      </w:r>
      <w:r>
        <w:rPr>
          <w:spacing w:val="7"/>
        </w:rPr>
        <w:t xml:space="preserve"> </w:t>
      </w:r>
      <w:r>
        <w:t>embedding</w:t>
      </w:r>
      <w:r>
        <w:rPr>
          <w:spacing w:val="6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768-dimensional</w:t>
      </w:r>
      <w:r>
        <w:rPr>
          <w:spacing w:val="6"/>
        </w:rPr>
        <w:t xml:space="preserve"> </w:t>
      </w:r>
      <w:r>
        <w:t>outputs</w:t>
      </w:r>
      <w:r>
        <w:rPr>
          <w:spacing w:val="7"/>
        </w:rPr>
        <w:t xml:space="preserve"> </w:t>
      </w:r>
      <w:r>
        <w:t>from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penultimate</w:t>
      </w:r>
      <w:r>
        <w:rPr>
          <w:spacing w:val="6"/>
        </w:rPr>
        <w:t xml:space="preserve"> </w:t>
      </w:r>
      <w:r>
        <w:t>layer</w:t>
      </w:r>
      <w:r>
        <w:rPr>
          <w:spacing w:val="6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the</w:t>
      </w:r>
      <w:r>
        <w:rPr>
          <w:w w:val="101"/>
        </w:rPr>
        <w:t xml:space="preserve"> </w:t>
      </w:r>
      <w:r>
        <w:rPr>
          <w:spacing w:val="-2"/>
        </w:rPr>
        <w:t>Transformer.</w:t>
      </w:r>
      <w:r>
        <w:rPr>
          <w:spacing w:val="11"/>
        </w:rPr>
        <w:t xml:space="preserve"> </w:t>
      </w:r>
      <w:r>
        <w:rPr>
          <w:spacing w:val="-8"/>
        </w:rPr>
        <w:t>We</w:t>
      </w:r>
      <w:r>
        <w:rPr>
          <w:spacing w:val="-1"/>
        </w:rPr>
        <w:t xml:space="preserve"> experimented </w:t>
      </w:r>
      <w:r>
        <w:t>with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layers,</w:t>
      </w:r>
      <w:r>
        <w:rPr>
          <w:spacing w:val="-1"/>
        </w:rPr>
        <w:t xml:space="preserve"> </w:t>
      </w:r>
      <w:r>
        <w:rPr>
          <w:spacing w:val="-2"/>
        </w:rPr>
        <w:t>but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penultimate</w:t>
      </w:r>
      <w:r>
        <w:rPr>
          <w:spacing w:val="-1"/>
        </w:rPr>
        <w:t xml:space="preserve"> layer </w:t>
      </w:r>
      <w:ins w:id="346" w:author="Rene Okech" w:date="2021-03-26T16:52:00Z">
        <w:r w:rsidR="00AB3D0F">
          <w:rPr>
            <w:spacing w:val="-1"/>
          </w:rPr>
          <w:t xml:space="preserve">proved to be </w:t>
        </w:r>
      </w:ins>
      <w:del w:id="347" w:author="Rene Okech" w:date="2021-03-26T16:52:00Z">
        <w:r w:rsidDel="00AB3D0F">
          <w:rPr>
            <w:spacing w:val="-1"/>
          </w:rPr>
          <w:delText xml:space="preserve">turned </w:delText>
        </w:r>
        <w:r w:rsidDel="00AB3D0F">
          <w:delText>out</w:delText>
        </w:r>
        <w:r w:rsidDel="00AB3D0F">
          <w:rPr>
            <w:spacing w:val="-1"/>
          </w:rPr>
          <w:delText xml:space="preserve"> to </w:delText>
        </w:r>
        <w:r w:rsidDel="00AB3D0F">
          <w:delText>be</w:delText>
        </w:r>
        <w:r w:rsidDel="00AB3D0F">
          <w:rPr>
            <w:spacing w:val="-1"/>
          </w:rPr>
          <w:delText xml:space="preserve"> </w:delText>
        </w:r>
      </w:del>
      <w:r>
        <w:t>the</w:t>
      </w:r>
      <w:r>
        <w:rPr>
          <w:spacing w:val="-1"/>
        </w:rPr>
        <w:t xml:space="preserve"> most </w:t>
      </w:r>
      <w:r>
        <w:t>suitable</w:t>
      </w:r>
      <w:ins w:id="348" w:author="Rene Okech" w:date="2021-03-26T16:53:00Z">
        <w:r w:rsidR="00AB3D0F">
          <w:t>. Specifically,</w:t>
        </w:r>
      </w:ins>
      <w:del w:id="349" w:author="Rene Okech" w:date="2021-03-26T16:53:00Z">
        <w:r w:rsidDel="00AB3D0F">
          <w:delText>:</w:delText>
        </w:r>
      </w:del>
      <w:r>
        <w:rPr>
          <w:spacing w:val="11"/>
        </w:rPr>
        <w:t xml:space="preserve"> </w:t>
      </w:r>
      <w:del w:id="350" w:author="Rene Okech" w:date="2021-03-26T16:55:00Z">
        <w:r w:rsidDel="005D1E61">
          <w:delText>on</w:delText>
        </w:r>
        <w:r w:rsidDel="005D1E61">
          <w:rPr>
            <w:spacing w:val="-1"/>
          </w:rPr>
          <w:delText xml:space="preserve"> </w:delText>
        </w:r>
        <w:r w:rsidDel="005D1E61">
          <w:delText>the</w:delText>
        </w:r>
      </w:del>
      <w:del w:id="351" w:author="Rene Okech" w:date="2021-03-26T16:52:00Z">
        <w:r w:rsidDel="00AB3D0F">
          <w:rPr>
            <w:spacing w:val="57"/>
          </w:rPr>
          <w:delText xml:space="preserve"> </w:delText>
        </w:r>
      </w:del>
      <w:del w:id="352" w:author="Rene Okech" w:date="2021-03-26T16:55:00Z">
        <w:r w:rsidDel="005D1E61">
          <w:delText>one</w:delText>
        </w:r>
        <w:r w:rsidDel="005D1E61">
          <w:rPr>
            <w:spacing w:val="-5"/>
          </w:rPr>
          <w:delText xml:space="preserve"> </w:delText>
        </w:r>
        <w:r w:rsidDel="005D1E61">
          <w:delText>hand,</w:delText>
        </w:r>
        <w:r w:rsidDel="005D1E61">
          <w:rPr>
            <w:spacing w:val="-5"/>
          </w:rPr>
          <w:delText xml:space="preserve"> </w:delText>
        </w:r>
      </w:del>
      <w:r>
        <w:t>it</w:t>
      </w:r>
      <w:r>
        <w:rPr>
          <w:spacing w:val="-4"/>
        </w:rPr>
        <w:t xml:space="preserve"> </w:t>
      </w:r>
      <w:r>
        <w:rPr>
          <w:spacing w:val="-1"/>
        </w:rPr>
        <w:t>contains</w:t>
      </w:r>
      <w:r>
        <w:rPr>
          <w:spacing w:val="-5"/>
        </w:rPr>
        <w:t xml:space="preserve"> </w:t>
      </w:r>
      <w:r>
        <w:rPr>
          <w:spacing w:val="-1"/>
        </w:rPr>
        <w:t>high-level</w:t>
      </w:r>
      <w:r>
        <w:rPr>
          <w:spacing w:val="-5"/>
        </w:rPr>
        <w:t xml:space="preserve"> </w:t>
      </w:r>
      <w:r>
        <w:t>information</w:t>
      </w:r>
      <w:ins w:id="353" w:author="Rene Okech" w:date="2021-03-26T16:55:00Z">
        <w:r w:rsidR="005D1E61">
          <w:t xml:space="preserve"> but</w:t>
        </w:r>
      </w:ins>
      <w:del w:id="354" w:author="Rene Okech" w:date="2021-03-26T16:53:00Z">
        <w:r w:rsidDel="00AB3D0F">
          <w:delText>,</w:delText>
        </w:r>
      </w:del>
      <w:del w:id="355" w:author="Rene Okech" w:date="2021-03-26T16:55:00Z">
        <w:r w:rsidDel="005D1E61">
          <w:rPr>
            <w:spacing w:val="-4"/>
          </w:rPr>
          <w:delText xml:space="preserve"> </w:delText>
        </w:r>
        <w:r w:rsidDel="005D1E61">
          <w:delText>on</w:delText>
        </w:r>
        <w:r w:rsidDel="005D1E61">
          <w:rPr>
            <w:spacing w:val="-5"/>
          </w:rPr>
          <w:delText xml:space="preserve"> </w:delText>
        </w:r>
        <w:r w:rsidDel="005D1E61">
          <w:delText>the</w:delText>
        </w:r>
        <w:r w:rsidDel="005D1E61">
          <w:rPr>
            <w:spacing w:val="-5"/>
          </w:rPr>
          <w:delText xml:space="preserve"> </w:delText>
        </w:r>
        <w:r w:rsidDel="005D1E61">
          <w:delText>other</w:delText>
        </w:r>
        <w:r w:rsidDel="005D1E61">
          <w:rPr>
            <w:spacing w:val="-4"/>
          </w:rPr>
          <w:delText xml:space="preserve"> </w:delText>
        </w:r>
        <w:r w:rsidDel="005D1E61">
          <w:delText>hand,</w:delText>
        </w:r>
        <w:r w:rsidDel="005D1E61">
          <w:rPr>
            <w:spacing w:val="-5"/>
          </w:rPr>
          <w:delText xml:space="preserve"> </w:delText>
        </w:r>
        <w:r w:rsidDel="005D1E61">
          <w:delText>it</w:delText>
        </w:r>
      </w:del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</w:t>
      </w:r>
      <w:ins w:id="356" w:author="Rene Okech" w:date="2021-03-26T16:54:00Z">
        <w:r w:rsidR="00AB3D0F">
          <w:t>t</w:t>
        </w:r>
      </w:ins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well</w:t>
      </w:r>
      <w:r>
        <w:rPr>
          <w:spacing w:val="-4"/>
        </w:rPr>
        <w:t xml:space="preserve"> </w:t>
      </w:r>
      <w:ins w:id="357" w:author="Rene Okech" w:date="2021-03-26T17:29:00Z">
        <w:r w:rsidR="00DE11D9">
          <w:t>trained</w:t>
        </w:r>
        <w:r w:rsidR="00DE11D9">
          <w:t xml:space="preserve"> </w:t>
        </w:r>
        <w:r w:rsidR="00DE11D9">
          <w:t>as</w:t>
        </w:r>
        <w:r w:rsidR="00DE11D9">
          <w:rPr>
            <w:spacing w:val="-5"/>
          </w:rPr>
          <w:t xml:space="preserve"> </w:t>
        </w:r>
        <w:r w:rsidR="00DE11D9">
          <w:t>the</w:t>
        </w:r>
        <w:r w:rsidR="00DE11D9">
          <w:rPr>
            <w:spacing w:val="29"/>
            <w:w w:val="99"/>
          </w:rPr>
          <w:t xml:space="preserve"> </w:t>
        </w:r>
        <w:r w:rsidR="00DE11D9">
          <w:t>last</w:t>
        </w:r>
        <w:r w:rsidR="00DE11D9">
          <w:rPr>
            <w:spacing w:val="-9"/>
          </w:rPr>
          <w:t xml:space="preserve"> </w:t>
        </w:r>
        <w:r w:rsidR="00DE11D9">
          <w:t>layer</w:t>
        </w:r>
        <w:r w:rsidR="00DE11D9">
          <w:t xml:space="preserve"> </w:t>
        </w:r>
      </w:ins>
      <w:del w:id="358" w:author="Rene Okech" w:date="2021-03-26T17:29:00Z">
        <w:r w:rsidDel="00DE11D9">
          <w:delText>trained</w:delText>
        </w:r>
        <w:r w:rsidDel="00DE11D9">
          <w:rPr>
            <w:spacing w:val="-5"/>
          </w:rPr>
          <w:delText xml:space="preserve"> </w:delText>
        </w:r>
      </w:del>
      <w:ins w:id="359" w:author="Rene Okech" w:date="2021-03-26T16:55:00Z">
        <w:r w:rsidR="005D1E61">
          <w:t>for</w:t>
        </w:r>
        <w:r w:rsidR="005D1E61">
          <w:rPr>
            <w:spacing w:val="-5"/>
          </w:rPr>
          <w:t xml:space="preserve"> </w:t>
        </w:r>
        <w:r w:rsidR="005D1E61">
          <w:t>the</w:t>
        </w:r>
        <w:r w:rsidR="005D1E61">
          <w:rPr>
            <w:spacing w:val="-4"/>
          </w:rPr>
          <w:t xml:space="preserve"> </w:t>
        </w:r>
        <w:r w:rsidR="005D1E61">
          <w:t>pre-training</w:t>
        </w:r>
        <w:r w:rsidR="005D1E61">
          <w:rPr>
            <w:spacing w:val="-5"/>
          </w:rPr>
          <w:t xml:space="preserve"> </w:t>
        </w:r>
        <w:r w:rsidR="005D1E61">
          <w:t>tasks</w:t>
        </w:r>
        <w:r w:rsidR="005D1E61">
          <w:t>.</w:t>
        </w:r>
      </w:ins>
      <w:del w:id="360" w:author="Rene Okech" w:date="2021-03-26T16:55:00Z">
        <w:r w:rsidDel="005D1E61">
          <w:delText>for</w:delText>
        </w:r>
        <w:r w:rsidDel="005D1E61">
          <w:rPr>
            <w:spacing w:val="-5"/>
          </w:rPr>
          <w:delText xml:space="preserve"> </w:delText>
        </w:r>
        <w:r w:rsidDel="005D1E61">
          <w:delText>the</w:delText>
        </w:r>
        <w:r w:rsidDel="005D1E61">
          <w:rPr>
            <w:spacing w:val="-4"/>
          </w:rPr>
          <w:delText xml:space="preserve"> </w:delText>
        </w:r>
        <w:r w:rsidDel="005D1E61">
          <w:delText>pre-training</w:delText>
        </w:r>
        <w:r w:rsidDel="005D1E61">
          <w:rPr>
            <w:spacing w:val="-5"/>
          </w:rPr>
          <w:delText xml:space="preserve"> </w:delText>
        </w:r>
        <w:r w:rsidDel="005D1E61">
          <w:delText>tasks</w:delText>
        </w:r>
        <w:r w:rsidDel="00AB3D0F">
          <w:rPr>
            <w:spacing w:val="-4"/>
          </w:rPr>
          <w:delText xml:space="preserve"> </w:delText>
        </w:r>
        <w:r w:rsidDel="00AB3D0F">
          <w:delText>as</w:delText>
        </w:r>
        <w:r w:rsidDel="00AB3D0F">
          <w:rPr>
            <w:spacing w:val="-5"/>
          </w:rPr>
          <w:delText xml:space="preserve"> </w:delText>
        </w:r>
        <w:r w:rsidDel="00AB3D0F">
          <w:delText>the</w:delText>
        </w:r>
        <w:r w:rsidDel="00AB3D0F">
          <w:rPr>
            <w:spacing w:val="29"/>
            <w:w w:val="99"/>
          </w:rPr>
          <w:delText xml:space="preserve"> </w:delText>
        </w:r>
        <w:r w:rsidDel="00AB3D0F">
          <w:delText>last</w:delText>
        </w:r>
        <w:r w:rsidDel="00AB3D0F">
          <w:rPr>
            <w:spacing w:val="-9"/>
          </w:rPr>
          <w:delText xml:space="preserve"> </w:delText>
        </w:r>
        <w:r w:rsidDel="00AB3D0F">
          <w:delText>layer)</w:delText>
        </w:r>
        <w:r w:rsidDel="005D1E61">
          <w:delText>.</w:delText>
        </w:r>
      </w:del>
    </w:p>
    <w:p w14:paraId="39432ADA" w14:textId="50ECD8DB" w:rsidR="002411D8" w:rsidRDefault="00910AE6">
      <w:pPr>
        <w:spacing w:before="169" w:line="224" w:lineRule="exact"/>
        <w:ind w:left="373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eastAsiaTheme="minorHAnsi"/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57728" behindDoc="1" locked="0" layoutInCell="1" allowOverlap="1" wp14:anchorId="428EF421" wp14:editId="1D93FA0F">
                <wp:simplePos x="0" y="0"/>
                <wp:positionH relativeFrom="page">
                  <wp:posOffset>914400</wp:posOffset>
                </wp:positionH>
                <wp:positionV relativeFrom="paragraph">
                  <wp:posOffset>93980</wp:posOffset>
                </wp:positionV>
                <wp:extent cx="1821815" cy="1270"/>
                <wp:effectExtent l="9525" t="12700" r="6985" b="5080"/>
                <wp:wrapNone/>
                <wp:docPr id="15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21815" cy="1270"/>
                          <a:chOff x="1440" y="148"/>
                          <a:chExt cx="2869" cy="2"/>
                        </a:xfrm>
                      </wpg:grpSpPr>
                      <wps:wsp>
                        <wps:cNvPr id="16" name="Freeform 11"/>
                        <wps:cNvSpPr>
                          <a:spLocks/>
                        </wps:cNvSpPr>
                        <wps:spPr bwMode="auto">
                          <a:xfrm>
                            <a:off x="1440" y="148"/>
                            <a:ext cx="2869" cy="2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2869"/>
                              <a:gd name="T2" fmla="+- 0 4309 1440"/>
                              <a:gd name="T3" fmla="*/ T2 w 286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869">
                                <a:moveTo>
                                  <a:pt x="0" y="0"/>
                                </a:moveTo>
                                <a:lnTo>
                                  <a:pt x="2869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3F8BAB" id="Group 10" o:spid="_x0000_s1026" style="position:absolute;margin-left:1in;margin-top:7.4pt;width:143.45pt;height:.1pt;z-index:-251658752;mso-position-horizontal-relative:page" coordorigin="1440,148" coordsize="286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">
                <v:shape id="Freeform 11" o:spid="_x0000_s1027" style="position:absolute;left:1440;top:148;width:2869;height:2;visibility:visible;mso-wrap-style:square;v-text-anchor:top" coordsize="286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1lxOMIA&#10;AADbAAAADwAAAGRycy9kb3ducmV2LnhtbERPzWrCQBC+C77DMoVeRDeWIppmI2JpKRQPRh9gzE43&#10;qdnZNLuN6dt3BcHbfHy/k60H24ieOl87VjCfJSCIS6drNgqOh7fpEoQPyBobx6Tgjzys8/Eow1S7&#10;C++pL4IRMYR9igqqENpUSl9WZNHPXEscuS/XWQwRdkbqDi8x3DbyKUkW0mLNsaHClrYVlefi1yow&#10;Z8kTW/f65/20Mt82nHavz59KPT4MmxcQgYZwF9/cHzrOX8D1l3iAz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WXE4wgAAANsAAAAPAAAAAAAAAAAAAAAAAJgCAABkcnMvZG93&#10;bnJldi54bWxQSwUGAAAAAAQABAD1AAAAhwMAAAAA&#10;" path="m,l2869,e" filled="f" strokeweight=".14042mm">
                  <v:path arrowok="t" o:connecttype="custom" o:connectlocs="0,0;2869,0" o:connectangles="0,0"/>
                </v:shape>
                <w10:wrap anchorx="page"/>
              </v:group>
            </w:pict>
          </mc:Fallback>
        </mc:AlternateContent>
      </w:r>
      <w:r w:rsidR="00E92DE7">
        <w:rPr>
          <w:rFonts w:ascii="Times New Roman"/>
          <w:position w:val="8"/>
          <w:sz w:val="12"/>
        </w:rPr>
        <w:t>3</w:t>
      </w:r>
      <w:bookmarkStart w:id="361" w:name="_bookmark4"/>
      <w:bookmarkStart w:id="362" w:name="_bookmark5"/>
      <w:bookmarkEnd w:id="361"/>
      <w:bookmarkEnd w:id="362"/>
      <w:r w:rsidR="00E92DE7">
        <w:rPr>
          <w:rFonts w:ascii="Times New Roman"/>
          <w:sz w:val="18"/>
        </w:rPr>
        <w:t>https://github.com/</w:t>
      </w:r>
    </w:p>
    <w:p w14:paraId="60CFBF51" w14:textId="77777777" w:rsidR="002411D8" w:rsidRDefault="00E92DE7">
      <w:pPr>
        <w:spacing w:line="210" w:lineRule="exact"/>
        <w:ind w:left="373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position w:val="8"/>
          <w:sz w:val="12"/>
        </w:rPr>
        <w:t>4</w:t>
      </w:r>
      <w:bookmarkStart w:id="363" w:name="_bookmark6"/>
      <w:bookmarkEnd w:id="363"/>
      <w:r>
        <w:rPr>
          <w:rFonts w:ascii="Times New Roman"/>
          <w:sz w:val="18"/>
        </w:rPr>
        <w:t>https://docs.python.org/3/library/ast.html</w:t>
      </w:r>
    </w:p>
    <w:p w14:paraId="1CEB6344" w14:textId="77777777" w:rsidR="002411D8" w:rsidRDefault="00E92DE7">
      <w:pPr>
        <w:spacing w:line="225" w:lineRule="exact"/>
        <w:ind w:left="373"/>
        <w:rPr>
          <w:rFonts w:ascii="MS Gothic" w:eastAsia="MS Gothic" w:hAnsi="MS Gothic" w:cs="MS Gothic"/>
          <w:sz w:val="18"/>
          <w:szCs w:val="18"/>
        </w:rPr>
      </w:pPr>
      <w:r>
        <w:rPr>
          <w:rFonts w:ascii="Times New Roman"/>
          <w:spacing w:val="2"/>
          <w:position w:val="8"/>
          <w:sz w:val="12"/>
        </w:rPr>
        <w:t>5</w:t>
      </w:r>
      <w:bookmarkStart w:id="364" w:name="_bookmark7"/>
      <w:bookmarkEnd w:id="364"/>
      <w:r>
        <w:rPr>
          <w:rFonts w:ascii="Times New Roman"/>
          <w:spacing w:val="2"/>
          <w:sz w:val="18"/>
        </w:rPr>
        <w:t>The</w:t>
      </w:r>
      <w:r>
        <w:rPr>
          <w:rFonts w:ascii="Times New Roman"/>
          <w:spacing w:val="15"/>
          <w:sz w:val="18"/>
        </w:rPr>
        <w:t xml:space="preserve"> </w:t>
      </w:r>
      <w:r>
        <w:rPr>
          <w:rFonts w:ascii="Times New Roman"/>
          <w:sz w:val="18"/>
        </w:rPr>
        <w:t>source</w:t>
      </w:r>
      <w:r>
        <w:rPr>
          <w:rFonts w:ascii="Times New Roman"/>
          <w:spacing w:val="15"/>
          <w:sz w:val="18"/>
        </w:rPr>
        <w:t xml:space="preserve"> </w:t>
      </w:r>
      <w:r>
        <w:rPr>
          <w:rFonts w:ascii="Times New Roman"/>
          <w:sz w:val="18"/>
        </w:rPr>
        <w:t>of</w:t>
      </w:r>
      <w:r>
        <w:rPr>
          <w:rFonts w:ascii="Times New Roman"/>
          <w:spacing w:val="16"/>
          <w:sz w:val="18"/>
        </w:rPr>
        <w:t xml:space="preserve"> </w:t>
      </w:r>
      <w:r>
        <w:rPr>
          <w:rFonts w:ascii="Times New Roman"/>
          <w:sz w:val="18"/>
        </w:rPr>
        <w:t>the</w:t>
      </w:r>
      <w:r>
        <w:rPr>
          <w:rFonts w:ascii="Times New Roman"/>
          <w:spacing w:val="15"/>
          <w:sz w:val="18"/>
        </w:rPr>
        <w:t xml:space="preserve"> </w:t>
      </w:r>
      <w:r>
        <w:rPr>
          <w:rFonts w:ascii="Times New Roman"/>
          <w:sz w:val="18"/>
        </w:rPr>
        <w:t>image</w:t>
      </w:r>
      <w:r>
        <w:rPr>
          <w:rFonts w:ascii="Times New Roman"/>
          <w:spacing w:val="15"/>
          <w:sz w:val="18"/>
        </w:rPr>
        <w:t xml:space="preserve"> </w:t>
      </w:r>
      <w:r>
        <w:rPr>
          <w:rFonts w:ascii="Times New Roman"/>
          <w:sz w:val="18"/>
        </w:rPr>
        <w:t>is</w:t>
      </w:r>
      <w:r>
        <w:rPr>
          <w:rFonts w:ascii="Times New Roman"/>
          <w:spacing w:val="16"/>
          <w:sz w:val="18"/>
        </w:rPr>
        <w:t xml:space="preserve"> </w:t>
      </w:r>
      <w:r>
        <w:rPr>
          <w:rFonts w:ascii="Times New Roman"/>
          <w:sz w:val="18"/>
        </w:rPr>
        <w:t>the</w:t>
      </w:r>
      <w:r>
        <w:rPr>
          <w:rFonts w:ascii="Times New Roman"/>
          <w:spacing w:val="15"/>
          <w:sz w:val="18"/>
        </w:rPr>
        <w:t xml:space="preserve"> </w:t>
      </w:r>
      <w:r>
        <w:rPr>
          <w:rFonts w:ascii="Times New Roman"/>
          <w:sz w:val="18"/>
        </w:rPr>
        <w:t>article</w:t>
      </w:r>
      <w:r>
        <w:rPr>
          <w:rFonts w:ascii="Times New Roman"/>
          <w:spacing w:val="15"/>
          <w:sz w:val="18"/>
        </w:rPr>
        <w:t xml:space="preserve"> </w:t>
      </w:r>
      <w:hyperlink r:id="rId19">
        <w:r>
          <w:rPr>
            <w:rFonts w:ascii="MS Gothic"/>
            <w:sz w:val="18"/>
          </w:rPr>
          <w:t>http://jalammar.github.io/illustrated-bert/</w:t>
        </w:r>
      </w:hyperlink>
    </w:p>
    <w:p w14:paraId="0D4BDD35" w14:textId="77777777" w:rsidR="002411D8" w:rsidRDefault="00E92DE7">
      <w:pPr>
        <w:spacing w:line="217" w:lineRule="exact"/>
        <w:ind w:left="373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position w:val="8"/>
          <w:sz w:val="12"/>
        </w:rPr>
        <w:t>6</w:t>
      </w:r>
      <w:bookmarkStart w:id="365" w:name="_bookmark8"/>
      <w:bookmarkEnd w:id="365"/>
      <w:r>
        <w:rPr>
          <w:rFonts w:ascii="Times New Roman"/>
          <w:sz w:val="18"/>
        </w:rPr>
        <w:t>https://huggingface.co/microsoft/codebert-base</w:t>
      </w:r>
    </w:p>
    <w:p w14:paraId="3271E1E4" w14:textId="21DD0370" w:rsidR="002411D8" w:rsidRDefault="00910AE6">
      <w:pPr>
        <w:spacing w:line="223" w:lineRule="exact"/>
        <w:ind w:left="373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eastAsiaTheme="minorHAnsi"/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58752" behindDoc="1" locked="0" layoutInCell="1" allowOverlap="1" wp14:anchorId="01387BD2" wp14:editId="204212EE">
                <wp:simplePos x="0" y="0"/>
                <wp:positionH relativeFrom="page">
                  <wp:posOffset>3063875</wp:posOffset>
                </wp:positionH>
                <wp:positionV relativeFrom="paragraph">
                  <wp:posOffset>114300</wp:posOffset>
                </wp:positionV>
                <wp:extent cx="34290" cy="1270"/>
                <wp:effectExtent l="6350" t="10795" r="6985" b="6985"/>
                <wp:wrapNone/>
                <wp:docPr id="13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290" cy="1270"/>
                          <a:chOff x="4825" y="180"/>
                          <a:chExt cx="54" cy="2"/>
                        </a:xfrm>
                      </wpg:grpSpPr>
                      <wps:wsp>
                        <wps:cNvPr id="14" name="Freeform 9"/>
                        <wps:cNvSpPr>
                          <a:spLocks/>
                        </wps:cNvSpPr>
                        <wps:spPr bwMode="auto">
                          <a:xfrm>
                            <a:off x="4825" y="180"/>
                            <a:ext cx="54" cy="2"/>
                          </a:xfrm>
                          <a:custGeom>
                            <a:avLst/>
                            <a:gdLst>
                              <a:gd name="T0" fmla="+- 0 4825 4825"/>
                              <a:gd name="T1" fmla="*/ T0 w 54"/>
                              <a:gd name="T2" fmla="+- 0 4879 4825"/>
                              <a:gd name="T3" fmla="*/ T2 w 5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54">
                                <a:moveTo>
                                  <a:pt x="0" y="0"/>
                                </a:moveTo>
                                <a:lnTo>
                                  <a:pt x="54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D7273C" id="Group 8" o:spid="_x0000_s1026" style="position:absolute;margin-left:241.25pt;margin-top:9pt;width:2.7pt;height:.1pt;z-index:-251657728;mso-position-horizontal-relative:page" coordorigin="4825,180" coordsize="5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">
                <v:shape id="Freeform 9" o:spid="_x0000_s1027" style="position:absolute;left:4825;top:180;width:54;height:2;visibility:visible;mso-wrap-style:square;v-text-anchor:top" coordsize="5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Q5JMIA&#10;AADbAAAADwAAAGRycy9kb3ducmV2LnhtbERPTWvCQBC9C/6HZQrezKZVpKSuoY0oivbQtNDrkJ0m&#10;qdnZkF017a93BcHbPN7nzNPeNOJEnastK3iMYhDEhdU1lwq+PlfjZxDOI2tsLJOCP3KQLoaDOSba&#10;nvmDTrkvRQhhl6CCyvs2kdIVFRl0kW2JA/djO4M+wK6UusNzCDeNfIrjmTRYc2iosKWsouKQH42C&#10;+vdN573ebymbfK+t2f6b991SqdFD//oCwlPv7+Kbe6PD/ClcfwkHyMU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tDkkwgAAANsAAAAPAAAAAAAAAAAAAAAAAJgCAABkcnMvZG93&#10;bnJldi54bWxQSwUGAAAAAAQABAD1AAAAhwMAAAAA&#10;" path="m,l54,e" filled="f" strokeweight=".14042mm">
                  <v:path arrowok="t" o:connecttype="custom" o:connectlocs="0,0;54,0" o:connectangles="0,0"/>
                </v:shape>
                <w10:wrap anchorx="page"/>
              </v:group>
            </w:pict>
          </mc:Fallback>
        </mc:AlternateContent>
      </w:r>
      <w:r w:rsidR="00E92DE7">
        <w:rPr>
          <w:rFonts w:ascii="Times New Roman"/>
          <w:w w:val="95"/>
          <w:position w:val="8"/>
          <w:sz w:val="12"/>
        </w:rPr>
        <w:t>7</w:t>
      </w:r>
      <w:r w:rsidR="00E92DE7">
        <w:rPr>
          <w:rFonts w:ascii="Times New Roman"/>
          <w:w w:val="95"/>
          <w:sz w:val="18"/>
        </w:rPr>
        <w:t xml:space="preserve">https://huggingface.co/transformers/model    </w:t>
      </w:r>
      <w:r w:rsidR="00E92DE7">
        <w:rPr>
          <w:rFonts w:ascii="Times New Roman"/>
          <w:spacing w:val="23"/>
          <w:w w:val="95"/>
          <w:sz w:val="18"/>
        </w:rPr>
        <w:t xml:space="preserve"> </w:t>
      </w:r>
      <w:r w:rsidR="00E92DE7">
        <w:rPr>
          <w:rFonts w:ascii="Times New Roman"/>
          <w:w w:val="95"/>
          <w:sz w:val="18"/>
        </w:rPr>
        <w:t>doc/roberta.html</w:t>
      </w:r>
    </w:p>
    <w:p w14:paraId="55F3C50A" w14:textId="77777777" w:rsidR="002411D8" w:rsidRDefault="002411D8">
      <w:pPr>
        <w:spacing w:line="223" w:lineRule="exact"/>
        <w:rPr>
          <w:rFonts w:ascii="Times New Roman" w:eastAsia="Times New Roman" w:hAnsi="Times New Roman" w:cs="Times New Roman"/>
          <w:sz w:val="18"/>
          <w:szCs w:val="18"/>
        </w:rPr>
        <w:sectPr w:rsidR="002411D8">
          <w:pgSz w:w="12240" w:h="15840"/>
          <w:pgMar w:top="940" w:right="1300" w:bottom="980" w:left="1320" w:header="716" w:footer="795" w:gutter="0"/>
          <w:cols w:space="720"/>
        </w:sectPr>
      </w:pPr>
    </w:p>
    <w:p w14:paraId="03DAE8FA" w14:textId="77777777" w:rsidR="002411D8" w:rsidRDefault="002411D8">
      <w:pPr>
        <w:spacing w:line="200" w:lineRule="exact"/>
        <w:rPr>
          <w:sz w:val="20"/>
          <w:szCs w:val="20"/>
        </w:rPr>
      </w:pPr>
    </w:p>
    <w:p w14:paraId="00287838" w14:textId="77777777" w:rsidR="002411D8" w:rsidRDefault="002411D8">
      <w:pPr>
        <w:spacing w:before="2" w:line="240" w:lineRule="exact"/>
        <w:rPr>
          <w:sz w:val="24"/>
          <w:szCs w:val="24"/>
        </w:rPr>
      </w:pPr>
    </w:p>
    <w:p w14:paraId="2B98B511" w14:textId="77777777" w:rsidR="002411D8" w:rsidRDefault="00E92DE7">
      <w:pPr>
        <w:pStyle w:val="2"/>
        <w:numPr>
          <w:ilvl w:val="1"/>
          <w:numId w:val="2"/>
        </w:numPr>
        <w:tabs>
          <w:tab w:val="left" w:pos="568"/>
        </w:tabs>
        <w:spacing w:before="60"/>
        <w:ind w:right="7432"/>
        <w:jc w:val="both"/>
        <w:rPr>
          <w:b w:val="0"/>
          <w:bCs w:val="0"/>
        </w:rPr>
      </w:pPr>
      <w:bookmarkStart w:id="366" w:name="Anomaly_detection"/>
      <w:bookmarkEnd w:id="366"/>
      <w:r>
        <w:t>Anomaly</w:t>
      </w:r>
      <w:r>
        <w:rPr>
          <w:spacing w:val="-17"/>
        </w:rPr>
        <w:t xml:space="preserve"> </w:t>
      </w:r>
      <w:r>
        <w:t>detection</w:t>
      </w:r>
    </w:p>
    <w:p w14:paraId="1C6713E9" w14:textId="77777777" w:rsidR="002411D8" w:rsidRDefault="002411D8">
      <w:pPr>
        <w:spacing w:before="9" w:line="180" w:lineRule="exact"/>
        <w:rPr>
          <w:sz w:val="18"/>
          <w:szCs w:val="18"/>
        </w:rPr>
      </w:pPr>
    </w:p>
    <w:p w14:paraId="3973A57D" w14:textId="032CD799" w:rsidR="002411D8" w:rsidRDefault="00E92DE7">
      <w:pPr>
        <w:pStyle w:val="a3"/>
        <w:spacing w:line="218" w:lineRule="exact"/>
        <w:ind w:right="119"/>
        <w:jc w:val="both"/>
      </w:pPr>
      <w:r>
        <w:rPr>
          <w:spacing w:val="-2"/>
        </w:rPr>
        <w:t>For</w:t>
      </w:r>
      <w:r>
        <w:rPr>
          <w:spacing w:val="-1"/>
        </w:rPr>
        <w:t xml:space="preserve"> </w:t>
      </w:r>
      <w:r>
        <w:t>anomaly</w:t>
      </w:r>
      <w:r>
        <w:rPr>
          <w:spacing w:val="-1"/>
        </w:rPr>
        <w:t xml:space="preserve"> </w:t>
      </w:r>
      <w:r>
        <w:t>detection</w:t>
      </w:r>
      <w:ins w:id="367" w:author="Rene Okech" w:date="2021-03-26T16:56:00Z">
        <w:r w:rsidR="005D1E61">
          <w:t>,</w:t>
        </w:r>
      </w:ins>
      <w:r>
        <w:rPr>
          <w:spacing w:val="-1"/>
        </w:rPr>
        <w:t xml:space="preserve"> </w:t>
      </w:r>
      <w:r>
        <w:t>the model</w:t>
      </w:r>
      <w:r>
        <w:rPr>
          <w:spacing w:val="-1"/>
        </w:rPr>
        <w:t xml:space="preserve"> </w:t>
      </w:r>
      <w:r>
        <w:t>uses</w:t>
      </w:r>
      <w:r>
        <w:rPr>
          <w:spacing w:val="-1"/>
        </w:rPr>
        <w:t xml:space="preserve"> </w:t>
      </w:r>
      <w:proofErr w:type="spellStart"/>
      <w:r>
        <w:rPr>
          <w:spacing w:val="-1"/>
        </w:rPr>
        <w:t>variational</w:t>
      </w:r>
      <w:proofErr w:type="spellEnd"/>
      <w:r>
        <w:rPr>
          <w:spacing w:val="-1"/>
        </w:rPr>
        <w:t xml:space="preserve"> </w:t>
      </w:r>
      <w:proofErr w:type="spellStart"/>
      <w:r>
        <w:t>autoenconder</w:t>
      </w:r>
      <w:proofErr w:type="spellEnd"/>
      <w:r>
        <w:rPr>
          <w:spacing w:val="-1"/>
        </w:rPr>
        <w:t xml:space="preserve"> </w:t>
      </w:r>
      <w:r>
        <w:t>(see</w:t>
      </w:r>
      <w:r>
        <w:rPr>
          <w:spacing w:val="-1"/>
        </w:rPr>
        <w:t xml:space="preserve"> </w:t>
      </w:r>
      <w:hyperlink w:anchor="_bookmark23" w:history="1">
        <w:r>
          <w:t>[9,</w:t>
        </w:r>
      </w:hyperlink>
      <w:r>
        <w:rPr>
          <w:spacing w:val="-1"/>
        </w:rPr>
        <w:t xml:space="preserve"> </w:t>
      </w:r>
      <w:hyperlink w:anchor="_bookmark28" w:history="1">
        <w:r>
          <w:t>14]).</w:t>
        </w:r>
      </w:hyperlink>
      <w:r>
        <w:rPr>
          <w:spacing w:val="11"/>
        </w:rPr>
        <w:t xml:space="preserve"> </w:t>
      </w:r>
      <w:r>
        <w:t>In the</w:t>
      </w:r>
      <w:r>
        <w:rPr>
          <w:spacing w:val="-1"/>
        </w:rPr>
        <w:t xml:space="preserve"> </w:t>
      </w:r>
      <w:proofErr w:type="spellStart"/>
      <w:r>
        <w:rPr>
          <w:spacing w:val="-1"/>
        </w:rPr>
        <w:t>variational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autoencoder</w:t>
      </w:r>
      <w:proofErr w:type="spellEnd"/>
      <w:r>
        <w:rPr>
          <w:spacing w:val="-1"/>
        </w:rPr>
        <w:t xml:space="preserve">, </w:t>
      </w:r>
      <w:r>
        <w:t>the</w:t>
      </w:r>
      <w:r>
        <w:rPr>
          <w:spacing w:val="-1"/>
        </w:rPr>
        <w:t xml:space="preserve"> </w:t>
      </w:r>
      <w:r>
        <w:t>loss</w:t>
      </w:r>
      <w:r>
        <w:rPr>
          <w:spacing w:val="33"/>
        </w:rPr>
        <w:t xml:space="preserve"> </w:t>
      </w:r>
      <w:r>
        <w:t>function</w:t>
      </w:r>
      <w:r>
        <w:rPr>
          <w:spacing w:val="18"/>
        </w:rPr>
        <w:t xml:space="preserve"> </w:t>
      </w:r>
      <w:r>
        <w:t>is</w:t>
      </w:r>
      <w:r>
        <w:rPr>
          <w:spacing w:val="19"/>
        </w:rPr>
        <w:t xml:space="preserve"> </w:t>
      </w:r>
      <w:r>
        <w:t>composed</w:t>
      </w:r>
      <w:r>
        <w:rPr>
          <w:spacing w:val="19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rPr>
          <w:spacing w:val="-1"/>
        </w:rPr>
        <w:t>two</w:t>
      </w:r>
      <w:r>
        <w:rPr>
          <w:spacing w:val="19"/>
        </w:rPr>
        <w:t xml:space="preserve"> </w:t>
      </w:r>
      <w:r>
        <w:t>parts:</w:t>
      </w:r>
      <w:r>
        <w:rPr>
          <w:spacing w:val="47"/>
        </w:rPr>
        <w:t xml:space="preserve"> </w:t>
      </w:r>
      <w:r>
        <w:rPr>
          <w:rFonts w:ascii="Arial" w:eastAsia="Arial" w:hAnsi="Arial" w:cs="Arial"/>
          <w:i/>
        </w:rPr>
        <w:t>L</w:t>
      </w:r>
      <w:r>
        <w:rPr>
          <w:rFonts w:ascii="Sitka Text" w:eastAsia="Sitka Text" w:hAnsi="Sitka Text" w:cs="Sitka Text"/>
          <w:spacing w:val="1"/>
          <w:position w:val="-2"/>
          <w:sz w:val="14"/>
          <w:szCs w:val="14"/>
        </w:rPr>
        <w:t>2</w:t>
      </w:r>
      <w:r>
        <w:rPr>
          <w:spacing w:val="1"/>
        </w:rPr>
        <w:t>-loss</w:t>
      </w:r>
      <w:r>
        <w:rPr>
          <w:spacing w:val="19"/>
        </w:rPr>
        <w:t xml:space="preserve"> </w:t>
      </w:r>
      <w:r>
        <w:rPr>
          <w:spacing w:val="-1"/>
        </w:rPr>
        <w:t>(generative</w:t>
      </w:r>
      <w:r>
        <w:rPr>
          <w:spacing w:val="18"/>
        </w:rPr>
        <w:t xml:space="preserve"> </w:t>
      </w:r>
      <w:r>
        <w:t>loss)</w:t>
      </w:r>
      <w:r>
        <w:rPr>
          <w:spacing w:val="19"/>
        </w:rPr>
        <w:t xml:space="preserve"> </w:t>
      </w:r>
      <w:r>
        <w:t>and</w:t>
      </w:r>
      <w:r>
        <w:rPr>
          <w:spacing w:val="19"/>
        </w:rPr>
        <w:t xml:space="preserve"> </w:t>
      </w:r>
      <w:proofErr w:type="spellStart"/>
      <w:r>
        <w:rPr>
          <w:spacing w:val="-1"/>
        </w:rPr>
        <w:t>Kullback</w:t>
      </w:r>
      <w:proofErr w:type="spellEnd"/>
      <w:r>
        <w:rPr>
          <w:spacing w:val="19"/>
        </w:rPr>
        <w:t xml:space="preserve"> </w:t>
      </w:r>
      <w:r>
        <w:t>—</w:t>
      </w:r>
      <w:r>
        <w:rPr>
          <w:spacing w:val="19"/>
        </w:rPr>
        <w:t xml:space="preserve"> </w:t>
      </w:r>
      <w:proofErr w:type="spellStart"/>
      <w:r>
        <w:t>Leibler</w:t>
      </w:r>
      <w:proofErr w:type="spellEnd"/>
      <w:r>
        <w:rPr>
          <w:spacing w:val="18"/>
        </w:rPr>
        <w:t xml:space="preserve"> </w:t>
      </w:r>
      <w:r>
        <w:rPr>
          <w:spacing w:val="-2"/>
        </w:rPr>
        <w:t>divergence</w:t>
      </w:r>
      <w:r>
        <w:rPr>
          <w:spacing w:val="19"/>
        </w:rPr>
        <w:t xml:space="preserve"> </w:t>
      </w:r>
      <w:r>
        <w:t>(latent</w:t>
      </w:r>
      <w:r>
        <w:rPr>
          <w:spacing w:val="19"/>
        </w:rPr>
        <w:t xml:space="preserve"> </w:t>
      </w:r>
      <w:r>
        <w:t>loss,</w:t>
      </w:r>
      <w:r>
        <w:rPr>
          <w:spacing w:val="23"/>
        </w:rPr>
        <w:t xml:space="preserve"> </w:t>
      </w:r>
      <w:r>
        <w:t>see</w:t>
      </w:r>
      <w:r>
        <w:rPr>
          <w:spacing w:val="33"/>
          <w:w w:val="101"/>
        </w:rPr>
        <w:t xml:space="preserve"> </w:t>
      </w:r>
      <w:hyperlink w:anchor="_bookmark23" w:history="1">
        <w:r>
          <w:t>[9,</w:t>
        </w:r>
      </w:hyperlink>
      <w:r>
        <w:rPr>
          <w:spacing w:val="19"/>
        </w:rPr>
        <w:t xml:space="preserve"> </w:t>
      </w:r>
      <w:r>
        <w:t>Appendix</w:t>
      </w:r>
      <w:r>
        <w:rPr>
          <w:spacing w:val="16"/>
        </w:rPr>
        <w:t xml:space="preserve"> </w:t>
      </w:r>
      <w:r>
        <w:t>B]).</w:t>
      </w:r>
      <w:r>
        <w:rPr>
          <w:spacing w:val="3"/>
        </w:rPr>
        <w:t xml:space="preserve"> </w:t>
      </w:r>
      <w:r>
        <w:rPr>
          <w:spacing w:val="-1"/>
        </w:rPr>
        <w:t>Unlike</w:t>
      </w:r>
      <w:r>
        <w:rPr>
          <w:spacing w:val="16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simple</w:t>
      </w:r>
      <w:r>
        <w:rPr>
          <w:spacing w:val="16"/>
        </w:rPr>
        <w:t xml:space="preserve"> </w:t>
      </w:r>
      <w:proofErr w:type="spellStart"/>
      <w:r>
        <w:rPr>
          <w:spacing w:val="-1"/>
        </w:rPr>
        <w:t>autoencoder</w:t>
      </w:r>
      <w:proofErr w:type="spellEnd"/>
      <w:r>
        <w:rPr>
          <w:spacing w:val="-1"/>
        </w:rPr>
        <w:t>,</w:t>
      </w:r>
      <w:r>
        <w:rPr>
          <w:spacing w:val="19"/>
        </w:rPr>
        <w:t xml:space="preserve"> </w:t>
      </w:r>
      <w:r>
        <w:t>a</w:t>
      </w:r>
      <w:r>
        <w:rPr>
          <w:spacing w:val="16"/>
        </w:rPr>
        <w:t xml:space="preserve"> </w:t>
      </w:r>
      <w:proofErr w:type="spellStart"/>
      <w:r>
        <w:rPr>
          <w:spacing w:val="-1"/>
        </w:rPr>
        <w:t>variational</w:t>
      </w:r>
      <w:proofErr w:type="spellEnd"/>
      <w:r>
        <w:rPr>
          <w:spacing w:val="16"/>
        </w:rPr>
        <w:t xml:space="preserve"> </w:t>
      </w:r>
      <w:proofErr w:type="spellStart"/>
      <w:r>
        <w:t>autoencoder</w:t>
      </w:r>
      <w:proofErr w:type="spellEnd"/>
      <w:r>
        <w:rPr>
          <w:spacing w:val="16"/>
        </w:rPr>
        <w:t xml:space="preserve"> </w:t>
      </w:r>
      <w:r>
        <w:t>can</w:t>
      </w:r>
      <w:r>
        <w:rPr>
          <w:spacing w:val="16"/>
        </w:rPr>
        <w:t xml:space="preserve"> </w:t>
      </w:r>
      <w:r>
        <w:t>approximate</w:t>
      </w:r>
      <w:r>
        <w:rPr>
          <w:spacing w:val="15"/>
        </w:rPr>
        <w:t xml:space="preserve"> </w:t>
      </w:r>
      <w:r>
        <w:t>by</w:t>
      </w:r>
      <w:r>
        <w:rPr>
          <w:spacing w:val="16"/>
        </w:rPr>
        <w:t xml:space="preserve"> </w:t>
      </w:r>
      <w:r>
        <w:t>virtue</w:t>
      </w:r>
      <w:r>
        <w:rPr>
          <w:spacing w:val="16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rPr>
          <w:spacing w:val="-1"/>
        </w:rPr>
        <w:t>Bayesian</w:t>
      </w:r>
      <w:r>
        <w:rPr>
          <w:spacing w:val="41"/>
          <w:w w:val="101"/>
        </w:rPr>
        <w:t xml:space="preserve"> </w:t>
      </w:r>
      <w:r>
        <w:t>Inference.</w:t>
      </w:r>
      <w:r>
        <w:rPr>
          <w:spacing w:val="-4"/>
        </w:rPr>
        <w:t xml:space="preserve"> </w:t>
      </w:r>
      <w:del w:id="368" w:author="Rene Okech" w:date="2021-03-26T16:57:00Z">
        <w:r w:rsidDel="005D1E61">
          <w:delText>This</w:delText>
        </w:r>
        <w:r w:rsidDel="005D1E61">
          <w:rPr>
            <w:spacing w:val="-15"/>
          </w:rPr>
          <w:delText xml:space="preserve"> </w:delText>
        </w:r>
        <w:r w:rsidDel="005D1E61">
          <w:delText>leads</w:delText>
        </w:r>
        <w:r w:rsidDel="005D1E61">
          <w:rPr>
            <w:spacing w:val="-14"/>
          </w:rPr>
          <w:delText xml:space="preserve"> </w:delText>
        </w:r>
        <w:r w:rsidDel="005D1E61">
          <w:delText>to</w:delText>
        </w:r>
        <w:r w:rsidDel="005D1E61">
          <w:rPr>
            <w:spacing w:val="-15"/>
          </w:rPr>
          <w:delText xml:space="preserve"> </w:delText>
        </w:r>
        <w:r w:rsidDel="005D1E61">
          <w:delText>the</w:delText>
        </w:r>
        <w:r w:rsidDel="005D1E61">
          <w:rPr>
            <w:spacing w:val="-14"/>
          </w:rPr>
          <w:delText xml:space="preserve"> </w:delText>
        </w:r>
        <w:r w:rsidDel="005D1E61">
          <w:rPr>
            <w:spacing w:val="-2"/>
          </w:rPr>
          <w:delText>fact,</w:delText>
        </w:r>
        <w:r w:rsidDel="005D1E61">
          <w:rPr>
            <w:spacing w:val="-14"/>
          </w:rPr>
          <w:delText xml:space="preserve"> </w:delText>
        </w:r>
        <w:r w:rsidDel="005D1E61">
          <w:delText>that</w:delText>
        </w:r>
      </w:del>
      <w:ins w:id="369" w:author="Rene Okech" w:date="2021-03-26T16:57:00Z">
        <w:r w:rsidR="005D1E61">
          <w:t>This means that</w:t>
        </w:r>
      </w:ins>
      <w:r>
        <w:rPr>
          <w:spacing w:val="-15"/>
        </w:rPr>
        <w:t xml:space="preserve"> </w:t>
      </w:r>
      <w:r>
        <w:t>a</w:t>
      </w:r>
      <w:r>
        <w:rPr>
          <w:spacing w:val="-14"/>
        </w:rPr>
        <w:t xml:space="preserve"> </w:t>
      </w:r>
      <w:proofErr w:type="spellStart"/>
      <w:r>
        <w:rPr>
          <w:spacing w:val="-2"/>
        </w:rPr>
        <w:t>variational</w:t>
      </w:r>
      <w:proofErr w:type="spellEnd"/>
      <w:r>
        <w:rPr>
          <w:spacing w:val="-15"/>
        </w:rPr>
        <w:t xml:space="preserve"> </w:t>
      </w:r>
      <w:proofErr w:type="spellStart"/>
      <w:r>
        <w:t>autoencoder</w:t>
      </w:r>
      <w:proofErr w:type="spellEnd"/>
      <w:r>
        <w:rPr>
          <w:spacing w:val="-14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more</w:t>
      </w:r>
      <w:r>
        <w:rPr>
          <w:spacing w:val="-14"/>
        </w:rPr>
        <w:t xml:space="preserve"> </w:t>
      </w:r>
      <w:r>
        <w:t>appropriate</w:t>
      </w:r>
      <w:ins w:id="370" w:author="Rene Okech" w:date="2021-03-26T16:57:00Z">
        <w:r w:rsidR="005D1E61">
          <w:t xml:space="preserve"> than a simple </w:t>
        </w:r>
        <w:proofErr w:type="spellStart"/>
        <w:r w:rsidR="005D1E61">
          <w:t>autoencoder</w:t>
        </w:r>
      </w:ins>
      <w:proofErr w:type="spellEnd"/>
      <w:r>
        <w:rPr>
          <w:spacing w:val="-15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rPr>
          <w:spacing w:val="-2"/>
        </w:rPr>
        <w:t>extrapolation</w:t>
      </w:r>
      <w:r>
        <w:rPr>
          <w:spacing w:val="-15"/>
        </w:rPr>
        <w:t xml:space="preserve"> </w:t>
      </w:r>
      <w:r>
        <w:t>tasks</w:t>
      </w:r>
      <w:del w:id="371" w:author="Rene Okech" w:date="2021-03-26T16:57:00Z">
        <w:r w:rsidDel="005D1E61">
          <w:delText>,</w:delText>
        </w:r>
        <w:r w:rsidDel="005D1E61">
          <w:rPr>
            <w:spacing w:val="-14"/>
          </w:rPr>
          <w:delText xml:space="preserve"> </w:delText>
        </w:r>
        <w:r w:rsidDel="005D1E61">
          <w:delText>than</w:delText>
        </w:r>
        <w:r w:rsidDel="005D1E61">
          <w:rPr>
            <w:spacing w:val="-14"/>
          </w:rPr>
          <w:delText xml:space="preserve"> </w:delText>
        </w:r>
        <w:r w:rsidDel="005D1E61">
          <w:delText>a</w:delText>
        </w:r>
        <w:r w:rsidDel="005D1E61">
          <w:rPr>
            <w:spacing w:val="-15"/>
          </w:rPr>
          <w:delText xml:space="preserve"> </w:delText>
        </w:r>
        <w:r w:rsidDel="005D1E61">
          <w:delText>simple</w:delText>
        </w:r>
        <w:r w:rsidDel="005D1E61">
          <w:rPr>
            <w:spacing w:val="37"/>
            <w:w w:val="97"/>
          </w:rPr>
          <w:delText xml:space="preserve"> </w:delText>
        </w:r>
        <w:r w:rsidDel="005D1E61">
          <w:rPr>
            <w:spacing w:val="-1"/>
          </w:rPr>
          <w:delText>autoencoder</w:delText>
        </w:r>
      </w:del>
      <w:r>
        <w:rPr>
          <w:spacing w:val="-1"/>
        </w:rPr>
        <w:t>.</w:t>
      </w:r>
      <w:r>
        <w:rPr>
          <w:spacing w:val="4"/>
        </w:rPr>
        <w:t xml:space="preserve"> </w:t>
      </w:r>
      <w:del w:id="372" w:author="Rene Okech" w:date="2021-03-26T16:58:00Z">
        <w:r w:rsidDel="005D1E61">
          <w:delText>A</w:delText>
        </w:r>
        <w:r w:rsidDel="005D1E61">
          <w:rPr>
            <w:spacing w:val="-6"/>
          </w:rPr>
          <w:delText xml:space="preserve"> </w:delText>
        </w:r>
        <w:r w:rsidDel="005D1E61">
          <w:delText>diagram</w:delText>
        </w:r>
        <w:r w:rsidDel="005D1E61">
          <w:rPr>
            <w:spacing w:val="-5"/>
          </w:rPr>
          <w:delText xml:space="preserve"> </w:delText>
        </w:r>
        <w:r w:rsidDel="005D1E61">
          <w:delText>of</w:delText>
        </w:r>
        <w:r w:rsidDel="005D1E61">
          <w:rPr>
            <w:spacing w:val="-6"/>
          </w:rPr>
          <w:delText xml:space="preserve"> </w:delText>
        </w:r>
        <w:r w:rsidDel="005D1E61">
          <w:delText>the</w:delText>
        </w:r>
        <w:r w:rsidDel="005D1E61">
          <w:rPr>
            <w:spacing w:val="-6"/>
          </w:rPr>
          <w:delText xml:space="preserve"> </w:delText>
        </w:r>
        <w:r w:rsidDel="005D1E61">
          <w:rPr>
            <w:spacing w:val="-1"/>
          </w:rPr>
          <w:delText>variational</w:delText>
        </w:r>
        <w:r w:rsidDel="005D1E61">
          <w:rPr>
            <w:spacing w:val="-6"/>
          </w:rPr>
          <w:delText xml:space="preserve"> </w:delText>
        </w:r>
        <w:r w:rsidDel="005D1E61">
          <w:delText>autoencoder</w:delText>
        </w:r>
        <w:r w:rsidDel="005D1E61">
          <w:rPr>
            <w:spacing w:val="-6"/>
          </w:rPr>
          <w:delText xml:space="preserve"> </w:delText>
        </w:r>
        <w:r w:rsidDel="005D1E61">
          <w:delText>is</w:delText>
        </w:r>
        <w:r w:rsidDel="005D1E61">
          <w:rPr>
            <w:spacing w:val="-6"/>
          </w:rPr>
          <w:delText xml:space="preserve"> </w:delText>
        </w:r>
        <w:r w:rsidDel="005D1E61">
          <w:rPr>
            <w:spacing w:val="-2"/>
          </w:rPr>
          <w:delText>given</w:delText>
        </w:r>
        <w:r w:rsidDel="005D1E61">
          <w:rPr>
            <w:spacing w:val="-6"/>
          </w:rPr>
          <w:delText xml:space="preserve"> </w:delText>
        </w:r>
        <w:r w:rsidDel="005D1E61">
          <w:delText>in</w:delText>
        </w:r>
        <w:r w:rsidDel="005D1E61">
          <w:rPr>
            <w:spacing w:val="-6"/>
          </w:rPr>
          <w:delText xml:space="preserve"> </w:delText>
        </w:r>
      </w:del>
      <w:ins w:id="373" w:author="Rene Okech" w:date="2021-03-26T16:58:00Z">
        <w:r w:rsidR="005D1E61">
          <w:t>Figure</w:t>
        </w:r>
        <w:r w:rsidR="005D1E61">
          <w:rPr>
            <w:spacing w:val="-6"/>
          </w:rPr>
          <w:t xml:space="preserve"> </w:t>
        </w:r>
        <w:r w:rsidR="005D1E61">
          <w:rPr>
            <w:spacing w:val="2"/>
          </w:rPr>
          <w:fldChar w:fldCharType="begin"/>
        </w:r>
        <w:r w:rsidR="005D1E61">
          <w:rPr>
            <w:spacing w:val="2"/>
          </w:rPr>
          <w:instrText xml:space="preserve"> HYPERLINK \l "_bookmark9" </w:instrText>
        </w:r>
        <w:r w:rsidR="005D1E61">
          <w:rPr>
            <w:spacing w:val="2"/>
          </w:rPr>
          <w:fldChar w:fldCharType="separate"/>
        </w:r>
        <w:r w:rsidR="005D1E61">
          <w:rPr>
            <w:spacing w:val="2"/>
          </w:rPr>
          <w:t>2</w:t>
        </w:r>
        <w:r w:rsidR="005D1E61">
          <w:rPr>
            <w:spacing w:val="2"/>
          </w:rPr>
          <w:fldChar w:fldCharType="end"/>
        </w:r>
        <w:r w:rsidR="005D1E61">
          <w:rPr>
            <w:spacing w:val="2"/>
            <w:position w:val="7"/>
            <w:sz w:val="14"/>
            <w:szCs w:val="14"/>
          </w:rPr>
          <w:fldChar w:fldCharType="begin"/>
        </w:r>
        <w:r w:rsidR="005D1E61">
          <w:rPr>
            <w:spacing w:val="2"/>
            <w:position w:val="7"/>
            <w:sz w:val="14"/>
            <w:szCs w:val="14"/>
          </w:rPr>
          <w:instrText xml:space="preserve"> HYPERLINK \l "_bookmark12" </w:instrText>
        </w:r>
        <w:r w:rsidR="005D1E61">
          <w:rPr>
            <w:spacing w:val="2"/>
            <w:position w:val="7"/>
            <w:sz w:val="14"/>
            <w:szCs w:val="14"/>
          </w:rPr>
          <w:fldChar w:fldCharType="separate"/>
        </w:r>
        <w:r w:rsidR="005D1E61">
          <w:rPr>
            <w:spacing w:val="2"/>
            <w:position w:val="7"/>
            <w:sz w:val="14"/>
            <w:szCs w:val="14"/>
          </w:rPr>
          <w:t>8</w:t>
        </w:r>
        <w:r w:rsidR="005D1E61">
          <w:rPr>
            <w:spacing w:val="2"/>
            <w:position w:val="7"/>
            <w:sz w:val="14"/>
            <w:szCs w:val="14"/>
          </w:rPr>
          <w:fldChar w:fldCharType="end"/>
        </w:r>
        <w:r w:rsidR="005D1E61">
          <w:rPr>
            <w:spacing w:val="-6"/>
          </w:rPr>
          <w:t xml:space="preserve"> is a diagram of the</w:t>
        </w:r>
        <w:r w:rsidR="005D1E61" w:rsidRPr="005D1E61">
          <w:rPr>
            <w:spacing w:val="-1"/>
          </w:rPr>
          <w:t xml:space="preserve"> </w:t>
        </w:r>
        <w:proofErr w:type="spellStart"/>
        <w:r w:rsidR="005D1E61">
          <w:rPr>
            <w:spacing w:val="-1"/>
          </w:rPr>
          <w:t>variational</w:t>
        </w:r>
        <w:proofErr w:type="spellEnd"/>
        <w:r w:rsidR="005D1E61">
          <w:rPr>
            <w:spacing w:val="-6"/>
          </w:rPr>
          <w:t xml:space="preserve"> </w:t>
        </w:r>
        <w:proofErr w:type="spellStart"/>
        <w:proofErr w:type="gramStart"/>
        <w:r w:rsidR="005D1E61">
          <w:t>autoencoder</w:t>
        </w:r>
        <w:proofErr w:type="spellEnd"/>
        <w:r w:rsidR="005D1E61">
          <w:rPr>
            <w:spacing w:val="-6"/>
          </w:rPr>
          <w:t xml:space="preserve"> </w:t>
        </w:r>
      </w:ins>
      <w:proofErr w:type="gramEnd"/>
      <w:del w:id="374" w:author="Rene Okech" w:date="2021-03-26T16:58:00Z">
        <w:r w:rsidDel="005D1E61">
          <w:delText>Figure</w:delText>
        </w:r>
        <w:r w:rsidDel="005D1E61">
          <w:rPr>
            <w:spacing w:val="-6"/>
          </w:rPr>
          <w:delText xml:space="preserve"> </w:delText>
        </w:r>
        <w:r w:rsidR="00DE74FB" w:rsidDel="005D1E61">
          <w:rPr>
            <w:spacing w:val="2"/>
          </w:rPr>
          <w:fldChar w:fldCharType="begin"/>
        </w:r>
        <w:r w:rsidR="00DE74FB" w:rsidDel="005D1E61">
          <w:rPr>
            <w:spacing w:val="2"/>
          </w:rPr>
          <w:delInstrText xml:space="preserve"> HYPERLINK \l "_bookmark9" </w:delInstrText>
        </w:r>
        <w:r w:rsidR="00DE74FB" w:rsidDel="005D1E61">
          <w:rPr>
            <w:spacing w:val="2"/>
          </w:rPr>
          <w:fldChar w:fldCharType="separate"/>
        </w:r>
        <w:r w:rsidDel="005D1E61">
          <w:rPr>
            <w:spacing w:val="2"/>
          </w:rPr>
          <w:delText>2</w:delText>
        </w:r>
        <w:r w:rsidR="00DE74FB" w:rsidDel="005D1E61">
          <w:rPr>
            <w:spacing w:val="2"/>
          </w:rPr>
          <w:fldChar w:fldCharType="end"/>
        </w:r>
        <w:r w:rsidR="00DE74FB" w:rsidDel="005D1E61">
          <w:rPr>
            <w:spacing w:val="2"/>
            <w:position w:val="7"/>
            <w:sz w:val="14"/>
            <w:szCs w:val="14"/>
          </w:rPr>
          <w:fldChar w:fldCharType="begin"/>
        </w:r>
        <w:r w:rsidR="00DE74FB" w:rsidDel="005D1E61">
          <w:rPr>
            <w:spacing w:val="2"/>
            <w:position w:val="7"/>
            <w:sz w:val="14"/>
            <w:szCs w:val="14"/>
          </w:rPr>
          <w:delInstrText xml:space="preserve"> HYPERLINK \l "_bookmark12" </w:delInstrText>
        </w:r>
        <w:r w:rsidR="00DE74FB" w:rsidDel="005D1E61">
          <w:rPr>
            <w:spacing w:val="2"/>
            <w:position w:val="7"/>
            <w:sz w:val="14"/>
            <w:szCs w:val="14"/>
          </w:rPr>
          <w:fldChar w:fldCharType="separate"/>
        </w:r>
        <w:r w:rsidDel="005D1E61">
          <w:rPr>
            <w:spacing w:val="2"/>
            <w:position w:val="7"/>
            <w:sz w:val="14"/>
            <w:szCs w:val="14"/>
          </w:rPr>
          <w:delText>8</w:delText>
        </w:r>
        <w:r w:rsidR="00DE74FB" w:rsidDel="005D1E61">
          <w:rPr>
            <w:spacing w:val="2"/>
            <w:position w:val="7"/>
            <w:sz w:val="14"/>
            <w:szCs w:val="14"/>
          </w:rPr>
          <w:fldChar w:fldCharType="end"/>
        </w:r>
      </w:del>
      <w:r>
        <w:rPr>
          <w:spacing w:val="2"/>
        </w:rPr>
        <w:t>.</w:t>
      </w:r>
    </w:p>
    <w:p w14:paraId="24A09011" w14:textId="77777777" w:rsidR="002411D8" w:rsidRDefault="002411D8">
      <w:pPr>
        <w:spacing w:before="4" w:line="140" w:lineRule="exact"/>
        <w:rPr>
          <w:sz w:val="14"/>
          <w:szCs w:val="14"/>
        </w:rPr>
      </w:pPr>
    </w:p>
    <w:p w14:paraId="3EC3A5FB" w14:textId="77777777" w:rsidR="002411D8" w:rsidRDefault="002411D8">
      <w:pPr>
        <w:spacing w:line="220" w:lineRule="exact"/>
      </w:pPr>
    </w:p>
    <w:p w14:paraId="72C364CC" w14:textId="77777777" w:rsidR="002411D8" w:rsidRDefault="00E92DE7">
      <w:pPr>
        <w:pStyle w:val="a3"/>
        <w:ind w:left="0"/>
        <w:jc w:val="center"/>
      </w:pPr>
      <w:bookmarkStart w:id="375" w:name="_bookmark9"/>
      <w:bookmarkEnd w:id="375"/>
      <w:r>
        <w:t>Figure</w:t>
      </w:r>
      <w:r>
        <w:rPr>
          <w:spacing w:val="-9"/>
        </w:rPr>
        <w:t xml:space="preserve"> </w:t>
      </w:r>
      <w:r>
        <w:t>2:</w:t>
      </w:r>
      <w:r>
        <w:rPr>
          <w:spacing w:val="1"/>
        </w:rPr>
        <w:t xml:space="preserve"> </w:t>
      </w:r>
      <w:proofErr w:type="spellStart"/>
      <w:r>
        <w:rPr>
          <w:spacing w:val="-3"/>
        </w:rPr>
        <w:t>Variational</w:t>
      </w:r>
      <w:proofErr w:type="spellEnd"/>
      <w:r>
        <w:rPr>
          <w:spacing w:val="-9"/>
        </w:rPr>
        <w:t xml:space="preserve"> </w:t>
      </w:r>
      <w:proofErr w:type="spellStart"/>
      <w:r>
        <w:t>autoencoder</w:t>
      </w:r>
      <w:proofErr w:type="spellEnd"/>
    </w:p>
    <w:p w14:paraId="4CFEE569" w14:textId="4E66AA13" w:rsidR="002411D8" w:rsidRDefault="00910AE6">
      <w:pPr>
        <w:spacing w:before="20"/>
        <w:ind w:left="2435" w:right="109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eastAsia="zh-CN"/>
        </w:rPr>
        <w:drawing>
          <wp:inline distT="0" distB="0" distL="0" distR="0" wp14:anchorId="6EF2D4FE" wp14:editId="6F7DF681">
            <wp:extent cx="2991485" cy="1644015"/>
            <wp:effectExtent l="0" t="0" r="0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1485" cy="164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3DE5C" w14:textId="77777777" w:rsidR="002411D8" w:rsidRDefault="002411D8">
      <w:pPr>
        <w:spacing w:before="10" w:line="180" w:lineRule="exact"/>
        <w:rPr>
          <w:sz w:val="18"/>
          <w:szCs w:val="18"/>
        </w:rPr>
      </w:pPr>
    </w:p>
    <w:p w14:paraId="34665ADF" w14:textId="77777777" w:rsidR="002411D8" w:rsidRDefault="002411D8">
      <w:pPr>
        <w:spacing w:line="200" w:lineRule="exact"/>
        <w:rPr>
          <w:sz w:val="20"/>
          <w:szCs w:val="20"/>
        </w:rPr>
      </w:pPr>
    </w:p>
    <w:p w14:paraId="55B8E29E" w14:textId="0EF45AD7" w:rsidR="002411D8" w:rsidRDefault="005D1E61">
      <w:pPr>
        <w:pStyle w:val="a3"/>
        <w:spacing w:line="218" w:lineRule="exact"/>
        <w:ind w:left="115" w:right="119" w:hanging="3"/>
        <w:jc w:val="both"/>
      </w:pPr>
      <w:ins w:id="376" w:author="Rene Okech" w:date="2021-03-26T16:58:00Z">
        <w:r>
          <w:rPr>
            <w:spacing w:val="-3"/>
          </w:rPr>
          <w:t xml:space="preserve">The </w:t>
        </w:r>
        <w:proofErr w:type="spellStart"/>
        <w:r>
          <w:rPr>
            <w:spacing w:val="-3"/>
          </w:rPr>
          <w:t>v</w:t>
        </w:r>
      </w:ins>
      <w:del w:id="377" w:author="Rene Okech" w:date="2021-03-26T16:58:00Z">
        <w:r w:rsidR="00E92DE7" w:rsidDel="005D1E61">
          <w:rPr>
            <w:spacing w:val="-3"/>
          </w:rPr>
          <w:delText>V</w:delText>
        </w:r>
      </w:del>
      <w:r w:rsidR="00E92DE7">
        <w:rPr>
          <w:spacing w:val="-3"/>
        </w:rPr>
        <w:t>ariational</w:t>
      </w:r>
      <w:proofErr w:type="spellEnd"/>
      <w:r w:rsidR="00E92DE7">
        <w:rPr>
          <w:spacing w:val="13"/>
        </w:rPr>
        <w:t xml:space="preserve"> </w:t>
      </w:r>
      <w:proofErr w:type="spellStart"/>
      <w:r w:rsidR="00E92DE7">
        <w:t>autoencoder</w:t>
      </w:r>
      <w:proofErr w:type="spellEnd"/>
      <w:r w:rsidR="00E92DE7">
        <w:rPr>
          <w:spacing w:val="11"/>
        </w:rPr>
        <w:t xml:space="preserve"> </w:t>
      </w:r>
      <w:r w:rsidR="00E92DE7">
        <w:t>describes</w:t>
      </w:r>
      <w:r w:rsidR="00E92DE7">
        <w:rPr>
          <w:spacing w:val="12"/>
        </w:rPr>
        <w:t xml:space="preserve"> </w:t>
      </w:r>
      <w:r w:rsidR="00E92DE7">
        <w:t>the</w:t>
      </w:r>
      <w:r w:rsidR="00E92DE7">
        <w:rPr>
          <w:spacing w:val="13"/>
        </w:rPr>
        <w:t xml:space="preserve"> </w:t>
      </w:r>
      <w:r w:rsidR="00E92DE7">
        <w:t>latent</w:t>
      </w:r>
      <w:r w:rsidR="00E92DE7">
        <w:rPr>
          <w:spacing w:val="12"/>
        </w:rPr>
        <w:t xml:space="preserve"> </w:t>
      </w:r>
      <w:r w:rsidR="00E92DE7">
        <w:t>space</w:t>
      </w:r>
      <w:r w:rsidR="00E92DE7">
        <w:rPr>
          <w:spacing w:val="12"/>
        </w:rPr>
        <w:t xml:space="preserve"> </w:t>
      </w:r>
      <w:r w:rsidR="00E92DE7">
        <w:t>in</w:t>
      </w:r>
      <w:r w:rsidR="00E92DE7">
        <w:rPr>
          <w:spacing w:val="13"/>
        </w:rPr>
        <w:t xml:space="preserve"> </w:t>
      </w:r>
      <w:r w:rsidR="00E92DE7">
        <w:t>terms</w:t>
      </w:r>
      <w:r w:rsidR="00E92DE7">
        <w:rPr>
          <w:spacing w:val="12"/>
        </w:rPr>
        <w:t xml:space="preserve"> </w:t>
      </w:r>
      <w:r w:rsidR="00E92DE7">
        <w:t>of</w:t>
      </w:r>
      <w:r w:rsidR="00E92DE7">
        <w:rPr>
          <w:spacing w:val="13"/>
        </w:rPr>
        <w:t xml:space="preserve"> </w:t>
      </w:r>
      <w:r w:rsidR="00E92DE7">
        <w:t>probability</w:t>
      </w:r>
      <w:r w:rsidR="00E92DE7">
        <w:rPr>
          <w:spacing w:val="12"/>
        </w:rPr>
        <w:t xml:space="preserve"> </w:t>
      </w:r>
      <w:r w:rsidR="00E92DE7">
        <w:rPr>
          <w:spacing w:val="-1"/>
        </w:rPr>
        <w:t>distribution.</w:t>
      </w:r>
      <w:ins w:id="378" w:author="Rene Okech" w:date="2021-03-26T17:00:00Z">
        <w:r>
          <w:rPr>
            <w:spacing w:val="-1"/>
          </w:rPr>
          <w:t xml:space="preserve"> Unlike other </w:t>
        </w:r>
        <w:proofErr w:type="spellStart"/>
        <w:r>
          <w:rPr>
            <w:spacing w:val="-1"/>
          </w:rPr>
          <w:t>autoencoders</w:t>
        </w:r>
      </w:ins>
      <w:proofErr w:type="spellEnd"/>
      <w:r w:rsidR="00E92DE7">
        <w:rPr>
          <w:spacing w:val="43"/>
        </w:rPr>
        <w:t xml:space="preserve"> </w:t>
      </w:r>
      <w:proofErr w:type="gramStart"/>
      <w:r w:rsidR="00E92DE7">
        <w:t>The</w:t>
      </w:r>
      <w:proofErr w:type="gramEnd"/>
      <w:r w:rsidR="00E92DE7">
        <w:rPr>
          <w:spacing w:val="13"/>
        </w:rPr>
        <w:t xml:space="preserve"> </w:t>
      </w:r>
      <w:r w:rsidR="00E92DE7">
        <w:t>encoding</w:t>
      </w:r>
      <w:r w:rsidR="00E92DE7">
        <w:rPr>
          <w:spacing w:val="12"/>
        </w:rPr>
        <w:t xml:space="preserve"> </w:t>
      </w:r>
      <w:ins w:id="379" w:author="Rene Okech" w:date="2021-03-26T16:59:00Z">
        <w:r>
          <w:rPr>
            <w:spacing w:val="12"/>
          </w:rPr>
          <w:t xml:space="preserve">already </w:t>
        </w:r>
      </w:ins>
      <w:del w:id="380" w:author="Rene Okech" w:date="2021-03-26T16:59:00Z">
        <w:r w:rsidR="00E92DE7" w:rsidDel="005D1E61">
          <w:delText>that</w:delText>
        </w:r>
        <w:r w:rsidR="00E92DE7" w:rsidDel="005D1E61">
          <w:rPr>
            <w:spacing w:val="12"/>
          </w:rPr>
          <w:delText xml:space="preserve"> </w:delText>
        </w:r>
        <w:r w:rsidR="00E92DE7" w:rsidDel="005D1E61">
          <w:delText>has</w:delText>
        </w:r>
        <w:r w:rsidR="00E92DE7" w:rsidDel="005D1E61">
          <w:rPr>
            <w:spacing w:val="13"/>
          </w:rPr>
          <w:delText xml:space="preserve"> </w:delText>
        </w:r>
        <w:r w:rsidR="00E92DE7" w:rsidDel="005D1E61">
          <w:delText>been</w:delText>
        </w:r>
        <w:r w:rsidR="00E92DE7" w:rsidDel="005D1E61">
          <w:rPr>
            <w:spacing w:val="37"/>
            <w:w w:val="101"/>
          </w:rPr>
          <w:delText xml:space="preserve"> </w:delText>
        </w:r>
      </w:del>
      <w:r w:rsidR="00E92DE7">
        <w:t>learned</w:t>
      </w:r>
      <w:r w:rsidR="00E92DE7">
        <w:rPr>
          <w:spacing w:val="7"/>
        </w:rPr>
        <w:t xml:space="preserve"> </w:t>
      </w:r>
      <w:r w:rsidR="00E92DE7">
        <w:t>by</w:t>
      </w:r>
      <w:r w:rsidR="00E92DE7">
        <w:rPr>
          <w:spacing w:val="7"/>
        </w:rPr>
        <w:t xml:space="preserve"> </w:t>
      </w:r>
      <w:ins w:id="381" w:author="Rene Okech" w:date="2021-03-26T16:59:00Z">
        <w:r>
          <w:rPr>
            <w:spacing w:val="7"/>
          </w:rPr>
          <w:t xml:space="preserve">the </w:t>
        </w:r>
      </w:ins>
      <w:proofErr w:type="spellStart"/>
      <w:r w:rsidR="00E92DE7">
        <w:t>autoencoder</w:t>
      </w:r>
      <w:proofErr w:type="spellEnd"/>
      <w:r w:rsidR="00E92DE7">
        <w:rPr>
          <w:spacing w:val="8"/>
        </w:rPr>
        <w:t xml:space="preserve"> </w:t>
      </w:r>
      <w:del w:id="382" w:author="Rene Okech" w:date="2021-03-26T16:59:00Z">
        <w:r w:rsidR="00E92DE7" w:rsidDel="005D1E61">
          <w:delText>so</w:delText>
        </w:r>
        <w:r w:rsidR="00E92DE7" w:rsidDel="005D1E61">
          <w:rPr>
            <w:spacing w:val="7"/>
          </w:rPr>
          <w:delText xml:space="preserve"> </w:delText>
        </w:r>
        <w:r w:rsidR="00E92DE7" w:rsidDel="005D1E61">
          <w:rPr>
            <w:spacing w:val="-1"/>
          </w:rPr>
          <w:delText>far</w:delText>
        </w:r>
        <w:r w:rsidR="00E92DE7" w:rsidDel="005D1E61">
          <w:rPr>
            <w:spacing w:val="8"/>
          </w:rPr>
          <w:delText xml:space="preserve"> </w:delText>
        </w:r>
      </w:del>
      <w:r w:rsidR="00E92DE7">
        <w:t>describes</w:t>
      </w:r>
      <w:r w:rsidR="00E92DE7">
        <w:rPr>
          <w:spacing w:val="7"/>
        </w:rPr>
        <w:t xml:space="preserve"> </w:t>
      </w:r>
      <w:r w:rsidR="00E92DE7">
        <w:t>a</w:t>
      </w:r>
      <w:r w:rsidR="00E92DE7">
        <w:rPr>
          <w:spacing w:val="8"/>
        </w:rPr>
        <w:t xml:space="preserve"> </w:t>
      </w:r>
      <w:r w:rsidR="00E92DE7">
        <w:t>sample</w:t>
      </w:r>
      <w:r w:rsidR="00E92DE7">
        <w:rPr>
          <w:spacing w:val="7"/>
        </w:rPr>
        <w:t xml:space="preserve"> </w:t>
      </w:r>
      <w:r w:rsidR="00E92DE7">
        <w:rPr>
          <w:spacing w:val="-1"/>
        </w:rPr>
        <w:t>draw</w:t>
      </w:r>
      <w:r w:rsidR="00E92DE7">
        <w:rPr>
          <w:spacing w:val="8"/>
        </w:rPr>
        <w:t xml:space="preserve"> </w:t>
      </w:r>
      <w:r w:rsidR="00E92DE7">
        <w:t>from</w:t>
      </w:r>
      <w:r w:rsidR="00E92DE7">
        <w:rPr>
          <w:spacing w:val="7"/>
        </w:rPr>
        <w:t xml:space="preserve"> </w:t>
      </w:r>
      <w:r w:rsidR="00E92DE7">
        <w:t>some</w:t>
      </w:r>
      <w:r w:rsidR="00E92DE7">
        <w:rPr>
          <w:spacing w:val="8"/>
        </w:rPr>
        <w:t xml:space="preserve"> </w:t>
      </w:r>
      <w:r w:rsidR="00E92DE7">
        <w:t>latent</w:t>
      </w:r>
      <w:r w:rsidR="00E92DE7">
        <w:rPr>
          <w:spacing w:val="7"/>
        </w:rPr>
        <w:t xml:space="preserve"> </w:t>
      </w:r>
      <w:r w:rsidR="00E92DE7">
        <w:t>space,</w:t>
      </w:r>
      <w:r w:rsidR="00E92DE7">
        <w:rPr>
          <w:spacing w:val="8"/>
        </w:rPr>
        <w:t xml:space="preserve"> </w:t>
      </w:r>
      <w:r w:rsidR="00E92DE7">
        <w:t>determined</w:t>
      </w:r>
      <w:r w:rsidR="00E92DE7">
        <w:rPr>
          <w:spacing w:val="7"/>
        </w:rPr>
        <w:t xml:space="preserve"> </w:t>
      </w:r>
      <w:r w:rsidR="00E92DE7">
        <w:t>by</w:t>
      </w:r>
      <w:r w:rsidR="00E92DE7">
        <w:rPr>
          <w:spacing w:val="8"/>
        </w:rPr>
        <w:t xml:space="preserve"> </w:t>
      </w:r>
      <w:r w:rsidR="00E92DE7">
        <w:t>the</w:t>
      </w:r>
      <w:r w:rsidR="00E92DE7">
        <w:rPr>
          <w:spacing w:val="7"/>
        </w:rPr>
        <w:t xml:space="preserve"> </w:t>
      </w:r>
      <w:r w:rsidR="00E92DE7">
        <w:rPr>
          <w:spacing w:val="-2"/>
        </w:rPr>
        <w:t>encoder.</w:t>
      </w:r>
      <w:r w:rsidR="00E92DE7">
        <w:rPr>
          <w:spacing w:val="27"/>
        </w:rPr>
        <w:t xml:space="preserve"> </w:t>
      </w:r>
      <w:del w:id="383" w:author="Rene Okech" w:date="2021-03-26T17:00:00Z">
        <w:r w:rsidR="00E92DE7" w:rsidDel="005D1E61">
          <w:delText>Instead</w:delText>
        </w:r>
        <w:r w:rsidR="00E92DE7" w:rsidDel="005D1E61">
          <w:rPr>
            <w:spacing w:val="26"/>
            <w:w w:val="101"/>
          </w:rPr>
          <w:delText xml:space="preserve"> </w:delText>
        </w:r>
        <w:r w:rsidR="00E92DE7" w:rsidDel="005D1E61">
          <w:delText>of</w:delText>
        </w:r>
        <w:r w:rsidR="00E92DE7" w:rsidDel="005D1E61">
          <w:rPr>
            <w:spacing w:val="15"/>
          </w:rPr>
          <w:delText xml:space="preserve"> </w:delText>
        </w:r>
      </w:del>
      <w:ins w:id="384" w:author="Rene Okech" w:date="2021-03-26T17:00:00Z">
        <w:r>
          <w:rPr>
            <w:spacing w:val="-1"/>
          </w:rPr>
          <w:t xml:space="preserve">Unlike other </w:t>
        </w:r>
        <w:proofErr w:type="spellStart"/>
        <w:r>
          <w:rPr>
            <w:spacing w:val="-1"/>
          </w:rPr>
          <w:t>autoencoders</w:t>
        </w:r>
        <w:proofErr w:type="spellEnd"/>
        <w:r>
          <w:t xml:space="preserve"> </w:t>
        </w:r>
      </w:ins>
      <w:ins w:id="385" w:author="Rene Okech" w:date="2021-03-26T17:01:00Z">
        <w:r>
          <w:t xml:space="preserve">that represent </w:t>
        </w:r>
      </w:ins>
      <w:r w:rsidR="00E92DE7">
        <w:t>each</w:t>
      </w:r>
      <w:r w:rsidR="00E92DE7">
        <w:rPr>
          <w:spacing w:val="16"/>
        </w:rPr>
        <w:t xml:space="preserve"> </w:t>
      </w:r>
      <w:r w:rsidR="00E92DE7">
        <w:rPr>
          <w:spacing w:val="-1"/>
        </w:rPr>
        <w:t>value</w:t>
      </w:r>
      <w:r w:rsidR="00E92DE7">
        <w:rPr>
          <w:spacing w:val="16"/>
        </w:rPr>
        <w:t xml:space="preserve"> </w:t>
      </w:r>
      <w:r w:rsidR="00E92DE7">
        <w:t>of</w:t>
      </w:r>
      <w:r w:rsidR="00E92DE7">
        <w:rPr>
          <w:spacing w:val="16"/>
        </w:rPr>
        <w:t xml:space="preserve"> </w:t>
      </w:r>
      <w:r w:rsidR="00E92DE7">
        <w:t>the</w:t>
      </w:r>
      <w:r w:rsidR="00E92DE7">
        <w:rPr>
          <w:spacing w:val="15"/>
        </w:rPr>
        <w:t xml:space="preserve"> </w:t>
      </w:r>
      <w:r w:rsidR="00E92DE7">
        <w:t>encoding</w:t>
      </w:r>
      <w:r w:rsidR="00E92DE7">
        <w:rPr>
          <w:spacing w:val="16"/>
        </w:rPr>
        <w:t xml:space="preserve"> </w:t>
      </w:r>
      <w:del w:id="386" w:author="Rene Okech" w:date="2021-03-26T17:00:00Z">
        <w:r w:rsidR="00E92DE7" w:rsidDel="005D1E61">
          <w:delText>being</w:delText>
        </w:r>
        <w:r w:rsidR="00E92DE7" w:rsidDel="005D1E61">
          <w:rPr>
            <w:spacing w:val="16"/>
          </w:rPr>
          <w:delText xml:space="preserve"> </w:delText>
        </w:r>
      </w:del>
      <w:del w:id="387" w:author="Rene Okech" w:date="2021-03-26T17:01:00Z">
        <w:r w:rsidR="00E92DE7" w:rsidDel="005D1E61">
          <w:delText>represented</w:delText>
        </w:r>
        <w:r w:rsidR="00E92DE7" w:rsidDel="005D1E61">
          <w:rPr>
            <w:spacing w:val="16"/>
          </w:rPr>
          <w:delText xml:space="preserve"> </w:delText>
        </w:r>
        <w:r w:rsidR="00E92DE7" w:rsidDel="005D1E61">
          <w:delText>by</w:delText>
        </w:r>
        <w:r w:rsidR="00E92DE7" w:rsidDel="005D1E61">
          <w:rPr>
            <w:spacing w:val="16"/>
          </w:rPr>
          <w:delText xml:space="preserve"> </w:delText>
        </w:r>
      </w:del>
      <w:ins w:id="388" w:author="Rene Okech" w:date="2021-03-26T17:01:00Z">
        <w:r>
          <w:t xml:space="preserve">with </w:t>
        </w:r>
      </w:ins>
      <w:r w:rsidR="00E92DE7">
        <w:t>a</w:t>
      </w:r>
      <w:r w:rsidR="00E92DE7">
        <w:rPr>
          <w:spacing w:val="15"/>
        </w:rPr>
        <w:t xml:space="preserve"> </w:t>
      </w:r>
      <w:r w:rsidR="00E92DE7">
        <w:t>single</w:t>
      </w:r>
      <w:r w:rsidR="00E92DE7">
        <w:rPr>
          <w:spacing w:val="16"/>
        </w:rPr>
        <w:t xml:space="preserve"> </w:t>
      </w:r>
      <w:r w:rsidR="00E92DE7">
        <w:rPr>
          <w:spacing w:val="-2"/>
        </w:rPr>
        <w:t>value</w:t>
      </w:r>
      <w:del w:id="389" w:author="Rene Okech" w:date="2021-03-26T17:01:00Z">
        <w:r w:rsidR="00E92DE7" w:rsidDel="005D1E61">
          <w:rPr>
            <w:spacing w:val="16"/>
          </w:rPr>
          <w:delText xml:space="preserve"> </w:delText>
        </w:r>
        <w:r w:rsidR="00E92DE7" w:rsidDel="005D1E61">
          <w:delText>as</w:delText>
        </w:r>
        <w:r w:rsidR="00E92DE7" w:rsidDel="005D1E61">
          <w:rPr>
            <w:spacing w:val="16"/>
          </w:rPr>
          <w:delText xml:space="preserve"> </w:delText>
        </w:r>
        <w:r w:rsidR="00E92DE7" w:rsidDel="005D1E61">
          <w:delText>the</w:delText>
        </w:r>
        <w:r w:rsidR="00E92DE7" w:rsidDel="005D1E61">
          <w:rPr>
            <w:spacing w:val="15"/>
          </w:rPr>
          <w:delText xml:space="preserve"> </w:delText>
        </w:r>
        <w:r w:rsidR="00E92DE7" w:rsidDel="005D1E61">
          <w:delText>other</w:delText>
        </w:r>
        <w:r w:rsidR="00E92DE7" w:rsidDel="005D1E61">
          <w:rPr>
            <w:spacing w:val="16"/>
          </w:rPr>
          <w:delText xml:space="preserve"> </w:delText>
        </w:r>
        <w:r w:rsidR="00E92DE7" w:rsidDel="005D1E61">
          <w:delText>autoencoders</w:delText>
        </w:r>
        <w:r w:rsidR="00E92DE7" w:rsidDel="005D1E61">
          <w:rPr>
            <w:spacing w:val="16"/>
          </w:rPr>
          <w:delText xml:space="preserve"> </w:delText>
        </w:r>
        <w:r w:rsidR="00E92DE7" w:rsidDel="005D1E61">
          <w:rPr>
            <w:spacing w:val="-3"/>
          </w:rPr>
          <w:delText>have</w:delText>
        </w:r>
        <w:r w:rsidR="00E92DE7" w:rsidDel="005D1E61">
          <w:rPr>
            <w:spacing w:val="16"/>
          </w:rPr>
          <w:delText xml:space="preserve"> </w:delText>
        </w:r>
        <w:r w:rsidR="00E92DE7" w:rsidDel="005D1E61">
          <w:delText>done</w:delText>
        </w:r>
        <w:r w:rsidR="00E92DE7" w:rsidDel="005D1E61">
          <w:rPr>
            <w:spacing w:val="16"/>
          </w:rPr>
          <w:delText xml:space="preserve"> </w:delText>
        </w:r>
        <w:r w:rsidR="00E92DE7" w:rsidDel="005D1E61">
          <w:delText>so</w:delText>
        </w:r>
        <w:r w:rsidR="00E92DE7" w:rsidDel="005D1E61">
          <w:rPr>
            <w:spacing w:val="15"/>
          </w:rPr>
          <w:delText xml:space="preserve"> </w:delText>
        </w:r>
        <w:r w:rsidR="00E92DE7" w:rsidDel="005D1E61">
          <w:rPr>
            <w:spacing w:val="-3"/>
          </w:rPr>
          <w:delText>far</w:delText>
        </w:r>
      </w:del>
      <w:r w:rsidR="00E92DE7">
        <w:rPr>
          <w:spacing w:val="-3"/>
        </w:rPr>
        <w:t>,</w:t>
      </w:r>
      <w:r w:rsidR="00E92DE7">
        <w:rPr>
          <w:spacing w:val="19"/>
        </w:rPr>
        <w:t xml:space="preserve"> </w:t>
      </w:r>
      <w:r w:rsidR="00E92DE7">
        <w:rPr>
          <w:spacing w:val="-1"/>
        </w:rPr>
        <w:t>the</w:t>
      </w:r>
      <w:r w:rsidR="00E92DE7">
        <w:rPr>
          <w:spacing w:val="21"/>
          <w:w w:val="101"/>
        </w:rPr>
        <w:t xml:space="preserve"> </w:t>
      </w:r>
      <w:proofErr w:type="spellStart"/>
      <w:r w:rsidR="00E92DE7">
        <w:rPr>
          <w:spacing w:val="-1"/>
        </w:rPr>
        <w:t>variational</w:t>
      </w:r>
      <w:proofErr w:type="spellEnd"/>
      <w:r w:rsidR="00E92DE7">
        <w:rPr>
          <w:spacing w:val="-8"/>
        </w:rPr>
        <w:t xml:space="preserve"> </w:t>
      </w:r>
      <w:proofErr w:type="spellStart"/>
      <w:r w:rsidR="00E92DE7">
        <w:t>autoencoder</w:t>
      </w:r>
      <w:proofErr w:type="spellEnd"/>
      <w:r w:rsidR="00E92DE7">
        <w:rPr>
          <w:spacing w:val="-7"/>
        </w:rPr>
        <w:t xml:space="preserve"> </w:t>
      </w:r>
      <w:r w:rsidR="00E92DE7">
        <w:t>learns</w:t>
      </w:r>
      <w:r w:rsidR="00E92DE7">
        <w:rPr>
          <w:spacing w:val="-8"/>
        </w:rPr>
        <w:t xml:space="preserve"> </w:t>
      </w:r>
      <w:r w:rsidR="00E92DE7">
        <w:t>to</w:t>
      </w:r>
      <w:r w:rsidR="00E92DE7">
        <w:rPr>
          <w:spacing w:val="-7"/>
        </w:rPr>
        <w:t xml:space="preserve"> </w:t>
      </w:r>
      <w:r w:rsidR="00E92DE7">
        <w:t>represent</w:t>
      </w:r>
      <w:r w:rsidR="00E92DE7">
        <w:rPr>
          <w:spacing w:val="-8"/>
        </w:rPr>
        <w:t xml:space="preserve"> </w:t>
      </w:r>
      <w:del w:id="390" w:author="Rene Okech" w:date="2021-03-26T17:30:00Z">
        <w:r w:rsidR="00E92DE7" w:rsidDel="00700FE6">
          <w:delText>the</w:delText>
        </w:r>
        <w:r w:rsidR="00E92DE7" w:rsidDel="00700FE6">
          <w:rPr>
            <w:spacing w:val="-7"/>
          </w:rPr>
          <w:delText xml:space="preserve"> </w:delText>
        </w:r>
        <w:r w:rsidR="00E92DE7" w:rsidDel="00700FE6">
          <w:delText>encoding</w:delText>
        </w:r>
      </w:del>
      <w:ins w:id="391" w:author="Rene Okech" w:date="2021-03-26T17:30:00Z">
        <w:r w:rsidR="00700FE6">
          <w:t>it</w:t>
        </w:r>
      </w:ins>
      <w:r w:rsidR="00E92DE7">
        <w:rPr>
          <w:spacing w:val="-8"/>
        </w:rPr>
        <w:t xml:space="preserve"> </w:t>
      </w:r>
      <w:r w:rsidR="00E92DE7">
        <w:t>as</w:t>
      </w:r>
      <w:r w:rsidR="00E92DE7">
        <w:rPr>
          <w:spacing w:val="-7"/>
        </w:rPr>
        <w:t xml:space="preserve"> </w:t>
      </w:r>
      <w:r w:rsidR="00E92DE7">
        <w:t>latent</w:t>
      </w:r>
      <w:r w:rsidR="00E92DE7">
        <w:rPr>
          <w:spacing w:val="-8"/>
        </w:rPr>
        <w:t xml:space="preserve"> </w:t>
      </w:r>
      <w:r w:rsidR="00E92DE7">
        <w:rPr>
          <w:spacing w:val="-1"/>
        </w:rPr>
        <w:t>distributions.</w:t>
      </w:r>
    </w:p>
    <w:p w14:paraId="30DABDC9" w14:textId="36FA5BD4" w:rsidR="002411D8" w:rsidRDefault="00E92DE7">
      <w:pPr>
        <w:pStyle w:val="a3"/>
        <w:spacing w:before="109" w:line="218" w:lineRule="exact"/>
        <w:ind w:right="120" w:hanging="7"/>
        <w:jc w:val="both"/>
      </w:pPr>
      <w:r>
        <w:t>The</w:t>
      </w:r>
      <w:r>
        <w:rPr>
          <w:spacing w:val="-10"/>
        </w:rPr>
        <w:t xml:space="preserve"> </w:t>
      </w:r>
      <w:r>
        <w:t>parameters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our</w:t>
      </w:r>
      <w:r>
        <w:rPr>
          <w:spacing w:val="-9"/>
        </w:rPr>
        <w:t xml:space="preserve"> </w:t>
      </w:r>
      <w:proofErr w:type="spellStart"/>
      <w:r>
        <w:rPr>
          <w:spacing w:val="-1"/>
        </w:rPr>
        <w:t>variational</w:t>
      </w:r>
      <w:proofErr w:type="spellEnd"/>
      <w:r>
        <w:rPr>
          <w:spacing w:val="-10"/>
        </w:rPr>
        <w:t xml:space="preserve"> </w:t>
      </w:r>
      <w:proofErr w:type="spellStart"/>
      <w:r>
        <w:t>autoencoder</w:t>
      </w:r>
      <w:proofErr w:type="spellEnd"/>
      <w:r>
        <w:rPr>
          <w:spacing w:val="-10"/>
        </w:rPr>
        <w:t xml:space="preserve"> </w:t>
      </w:r>
      <w:r>
        <w:t>were</w:t>
      </w:r>
      <w:r>
        <w:rPr>
          <w:spacing w:val="-10"/>
        </w:rPr>
        <w:t xml:space="preserve"> </w:t>
      </w:r>
      <w:r>
        <w:t>learned</w:t>
      </w:r>
      <w:r>
        <w:rPr>
          <w:spacing w:val="-10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respect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Gaussian</w:t>
      </w:r>
      <w:r>
        <w:rPr>
          <w:spacing w:val="-10"/>
        </w:rPr>
        <w:t xml:space="preserve"> </w:t>
      </w:r>
      <w:r>
        <w:rPr>
          <w:spacing w:val="-1"/>
        </w:rPr>
        <w:t>distribution</w:t>
      </w:r>
      <w:ins w:id="392" w:author="Rene Okech" w:date="2021-03-26T17:01:00Z">
        <w:r w:rsidR="005D1E61">
          <w:rPr>
            <w:spacing w:val="-1"/>
          </w:rPr>
          <w:t>, with the hidden state size being 20</w:t>
        </w:r>
      </w:ins>
      <w:r>
        <w:rPr>
          <w:spacing w:val="-1"/>
        </w:rPr>
        <w:t>.</w:t>
      </w:r>
      <w:del w:id="393" w:author="Rene Okech" w:date="2021-03-26T17:02:00Z">
        <w:r w:rsidDel="005D1E61">
          <w:delText xml:space="preserve"> The</w:delText>
        </w:r>
        <w:r w:rsidDel="005D1E61">
          <w:rPr>
            <w:spacing w:val="-10"/>
          </w:rPr>
          <w:delText xml:space="preserve"> </w:delText>
        </w:r>
        <w:r w:rsidDel="005D1E61">
          <w:delText>hidden</w:delText>
        </w:r>
        <w:r w:rsidDel="005D1E61">
          <w:rPr>
            <w:spacing w:val="-9"/>
          </w:rPr>
          <w:delText xml:space="preserve"> </w:delText>
        </w:r>
        <w:r w:rsidDel="005D1E61">
          <w:rPr>
            <w:spacing w:val="-1"/>
          </w:rPr>
          <w:delText>state</w:delText>
        </w:r>
        <w:r w:rsidDel="005D1E61">
          <w:rPr>
            <w:spacing w:val="37"/>
            <w:w w:val="98"/>
          </w:rPr>
          <w:delText xml:space="preserve"> </w:delText>
        </w:r>
        <w:r w:rsidDel="005D1E61">
          <w:delText>size</w:delText>
        </w:r>
        <w:r w:rsidDel="005D1E61">
          <w:rPr>
            <w:spacing w:val="-5"/>
          </w:rPr>
          <w:delText xml:space="preserve"> </w:delText>
        </w:r>
        <w:r w:rsidDel="005D1E61">
          <w:delText>is</w:delText>
        </w:r>
        <w:r w:rsidDel="005D1E61">
          <w:rPr>
            <w:spacing w:val="-4"/>
          </w:rPr>
          <w:delText xml:space="preserve"> </w:delText>
        </w:r>
        <w:r w:rsidDel="005D1E61">
          <w:delText>equal</w:delText>
        </w:r>
        <w:r w:rsidDel="005D1E61">
          <w:rPr>
            <w:spacing w:val="-4"/>
          </w:rPr>
          <w:delText xml:space="preserve"> </w:delText>
        </w:r>
        <w:r w:rsidDel="005D1E61">
          <w:delText>to</w:delText>
        </w:r>
        <w:r w:rsidDel="005D1E61">
          <w:rPr>
            <w:spacing w:val="-4"/>
          </w:rPr>
          <w:delText xml:space="preserve"> </w:delText>
        </w:r>
        <w:r w:rsidDel="005D1E61">
          <w:delText>20.</w:delText>
        </w:r>
      </w:del>
    </w:p>
    <w:p w14:paraId="52AFA18F" w14:textId="77777777" w:rsidR="002411D8" w:rsidRDefault="002411D8">
      <w:pPr>
        <w:spacing w:before="9" w:line="110" w:lineRule="exact"/>
        <w:rPr>
          <w:sz w:val="11"/>
          <w:szCs w:val="11"/>
        </w:rPr>
      </w:pPr>
    </w:p>
    <w:p w14:paraId="36D5C71D" w14:textId="77777777" w:rsidR="002411D8" w:rsidRDefault="002411D8">
      <w:pPr>
        <w:spacing w:line="200" w:lineRule="exact"/>
        <w:rPr>
          <w:sz w:val="20"/>
          <w:szCs w:val="20"/>
        </w:rPr>
      </w:pPr>
    </w:p>
    <w:p w14:paraId="4244670C" w14:textId="77777777" w:rsidR="002411D8" w:rsidRDefault="00E92DE7">
      <w:pPr>
        <w:pStyle w:val="1"/>
        <w:numPr>
          <w:ilvl w:val="0"/>
          <w:numId w:val="1"/>
        </w:numPr>
        <w:tabs>
          <w:tab w:val="left" w:pos="478"/>
        </w:tabs>
        <w:ind w:right="8377"/>
        <w:jc w:val="both"/>
        <w:rPr>
          <w:b w:val="0"/>
          <w:bCs w:val="0"/>
        </w:rPr>
      </w:pPr>
      <w:bookmarkStart w:id="394" w:name="Results"/>
      <w:bookmarkStart w:id="395" w:name="_bookmark10"/>
      <w:bookmarkEnd w:id="394"/>
      <w:bookmarkEnd w:id="395"/>
      <w:r>
        <w:rPr>
          <w:w w:val="95"/>
        </w:rPr>
        <w:t>Results</w:t>
      </w:r>
    </w:p>
    <w:p w14:paraId="55320416" w14:textId="77777777" w:rsidR="002411D8" w:rsidRDefault="002411D8">
      <w:pPr>
        <w:spacing w:before="7" w:line="240" w:lineRule="exact"/>
        <w:rPr>
          <w:sz w:val="24"/>
          <w:szCs w:val="24"/>
        </w:rPr>
      </w:pPr>
    </w:p>
    <w:p w14:paraId="7AD399D4" w14:textId="61751D37" w:rsidR="002411D8" w:rsidRDefault="00E92DE7">
      <w:pPr>
        <w:pStyle w:val="a3"/>
        <w:spacing w:line="218" w:lineRule="exact"/>
        <w:ind w:right="119" w:hanging="7"/>
        <w:jc w:val="both"/>
      </w:pPr>
      <w:r>
        <w:t>The</w:t>
      </w:r>
      <w:r>
        <w:rPr>
          <w:spacing w:val="17"/>
        </w:rPr>
        <w:t xml:space="preserve"> </w:t>
      </w:r>
      <w:r>
        <w:t>Py150</w:t>
      </w:r>
      <w:r>
        <w:rPr>
          <w:spacing w:val="18"/>
        </w:rPr>
        <w:t xml:space="preserve"> </w:t>
      </w:r>
      <w:r>
        <w:rPr>
          <w:spacing w:val="-1"/>
        </w:rPr>
        <w:t>train/test</w:t>
      </w:r>
      <w:r>
        <w:rPr>
          <w:spacing w:val="17"/>
        </w:rPr>
        <w:t xml:space="preserve"> </w:t>
      </w:r>
      <w:r>
        <w:t>split</w:t>
      </w:r>
      <w:r>
        <w:rPr>
          <w:spacing w:val="18"/>
        </w:rPr>
        <w:t xml:space="preserve"> </w:t>
      </w:r>
      <w:ins w:id="396" w:author="Rene Okech" w:date="2021-03-26T17:04:00Z">
        <w:r w:rsidR="00EE50BF">
          <w:t>provides approximately</w:t>
        </w:r>
        <w:r w:rsidR="00EE50BF">
          <w:rPr>
            <w:spacing w:val="17"/>
          </w:rPr>
          <w:t xml:space="preserve"> </w:t>
        </w:r>
      </w:ins>
      <w:del w:id="397" w:author="Rene Okech" w:date="2021-03-26T17:04:00Z">
        <w:r w:rsidDel="00EE50BF">
          <w:rPr>
            <w:spacing w:val="-2"/>
          </w:rPr>
          <w:delText>gives</w:delText>
        </w:r>
        <w:r w:rsidDel="00EE50BF">
          <w:rPr>
            <w:spacing w:val="17"/>
          </w:rPr>
          <w:delText xml:space="preserve"> </w:delText>
        </w:r>
        <w:r w:rsidDel="00EE50BF">
          <w:delText>us</w:delText>
        </w:r>
        <w:r w:rsidDel="00EE50BF">
          <w:rPr>
            <w:spacing w:val="18"/>
          </w:rPr>
          <w:delText xml:space="preserve"> </w:delText>
        </w:r>
        <w:r w:rsidDel="00EE50BF">
          <w:delText>about</w:delText>
        </w:r>
        <w:r w:rsidDel="00EE50BF">
          <w:rPr>
            <w:spacing w:val="17"/>
          </w:rPr>
          <w:delText xml:space="preserve"> </w:delText>
        </w:r>
      </w:del>
      <w:r>
        <w:t>641</w:t>
      </w:r>
      <w:ins w:id="398" w:author="Rene Okech" w:date="2021-03-26T17:04:00Z">
        <w:r w:rsidR="00EE50BF">
          <w:t>,000</w:t>
        </w:r>
      </w:ins>
      <w:r>
        <w:rPr>
          <w:spacing w:val="18"/>
        </w:rPr>
        <w:t xml:space="preserve"> </w:t>
      </w:r>
      <w:del w:id="399" w:author="Rene Okech" w:date="2021-03-26T17:05:00Z">
        <w:r w:rsidDel="00EE50BF">
          <w:delText>thousands</w:delText>
        </w:r>
      </w:del>
      <w:del w:id="400" w:author="Rene Okech" w:date="2021-03-26T17:04:00Z">
        <w:r w:rsidDel="00EE50BF">
          <w:rPr>
            <w:spacing w:val="17"/>
          </w:rPr>
          <w:delText xml:space="preserve"> </w:delText>
        </w:r>
      </w:del>
      <w:r>
        <w:t>data</w:t>
      </w:r>
      <w:ins w:id="401" w:author="Rene Okech" w:date="2021-03-26T17:06:00Z">
        <w:r w:rsidR="009E525E">
          <w:t xml:space="preserve"> </w:t>
        </w:r>
      </w:ins>
      <w:r>
        <w:t>points</w:t>
      </w:r>
      <w:r>
        <w:rPr>
          <w:spacing w:val="18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train</w:t>
      </w:r>
      <w:ins w:id="402" w:author="Rene Okech" w:date="2021-03-26T17:07:00Z">
        <w:r w:rsidR="009E525E">
          <w:t>ing</w:t>
        </w:r>
      </w:ins>
      <w:r>
        <w:rPr>
          <w:spacing w:val="18"/>
        </w:rPr>
        <w:t xml:space="preserve"> </w:t>
      </w:r>
      <w:r>
        <w:t>and</w:t>
      </w:r>
      <w:r>
        <w:rPr>
          <w:spacing w:val="17"/>
        </w:rPr>
        <w:t xml:space="preserve"> </w:t>
      </w:r>
      <w:del w:id="403" w:author="Rene Okech" w:date="2021-03-26T17:07:00Z">
        <w:r w:rsidDel="009E525E">
          <w:delText>about</w:delText>
        </w:r>
        <w:r w:rsidDel="009E525E">
          <w:rPr>
            <w:spacing w:val="18"/>
          </w:rPr>
          <w:delText xml:space="preserve"> </w:delText>
        </w:r>
      </w:del>
      <w:ins w:id="404" w:author="Rene Okech" w:date="2021-03-26T17:07:00Z">
        <w:r w:rsidR="009E525E">
          <w:t>approximately</w:t>
        </w:r>
        <w:r w:rsidR="009E525E">
          <w:rPr>
            <w:spacing w:val="18"/>
          </w:rPr>
          <w:t xml:space="preserve"> </w:t>
        </w:r>
      </w:ins>
      <w:r>
        <w:t>314</w:t>
      </w:r>
      <w:ins w:id="405" w:author="Rene Okech" w:date="2021-03-26T17:07:00Z">
        <w:r w:rsidR="009E525E">
          <w:t>,000</w:t>
        </w:r>
      </w:ins>
      <w:r>
        <w:rPr>
          <w:spacing w:val="17"/>
        </w:rPr>
        <w:t xml:space="preserve"> </w:t>
      </w:r>
      <w:del w:id="406" w:author="Rene Okech" w:date="2021-03-26T17:07:00Z">
        <w:r w:rsidDel="009E525E">
          <w:delText>thousands</w:delText>
        </w:r>
        <w:r w:rsidDel="009E525E">
          <w:rPr>
            <w:spacing w:val="18"/>
          </w:rPr>
          <w:delText xml:space="preserve"> </w:delText>
        </w:r>
      </w:del>
      <w:r>
        <w:t>data</w:t>
      </w:r>
      <w:ins w:id="407" w:author="Rene Okech" w:date="2021-03-26T17:06:00Z">
        <w:r w:rsidR="009E525E">
          <w:t xml:space="preserve"> </w:t>
        </w:r>
      </w:ins>
      <w:r>
        <w:t>points</w:t>
      </w:r>
      <w:r>
        <w:rPr>
          <w:spacing w:val="17"/>
        </w:rPr>
        <w:t xml:space="preserve"> </w:t>
      </w:r>
      <w:r>
        <w:t>in</w:t>
      </w:r>
      <w:r>
        <w:rPr>
          <w:spacing w:val="21"/>
          <w:w w:val="101"/>
        </w:rPr>
        <w:t xml:space="preserve"> </w:t>
      </w:r>
      <w:r>
        <w:t>test</w:t>
      </w:r>
      <w:ins w:id="408" w:author="Rene Okech" w:date="2021-03-26T17:07:00Z">
        <w:r w:rsidR="009E525E">
          <w:t>ing</w:t>
        </w:r>
      </w:ins>
      <w:r>
        <w:t>.</w:t>
      </w:r>
      <w:r>
        <w:rPr>
          <w:spacing w:val="4"/>
        </w:rPr>
        <w:t xml:space="preserve"> </w:t>
      </w:r>
      <w:r>
        <w:rPr>
          <w:spacing w:val="-1"/>
        </w:rPr>
        <w:t>Every</w:t>
      </w:r>
      <w:r>
        <w:rPr>
          <w:spacing w:val="-7"/>
        </w:rPr>
        <w:t xml:space="preserve"> </w:t>
      </w:r>
      <w:r>
        <w:t>data</w:t>
      </w:r>
      <w:ins w:id="409" w:author="Rene Okech" w:date="2021-03-26T17:06:00Z">
        <w:r w:rsidR="009E525E">
          <w:t xml:space="preserve"> </w:t>
        </w:r>
      </w:ins>
      <w:r>
        <w:t>point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represented</w:t>
      </w:r>
      <w:r>
        <w:rPr>
          <w:spacing w:val="-7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768-dimensional</w:t>
      </w:r>
      <w:r>
        <w:rPr>
          <w:spacing w:val="-7"/>
        </w:rPr>
        <w:t xml:space="preserve"> </w:t>
      </w:r>
      <w:r>
        <w:t>embedding.</w:t>
      </w:r>
      <w:r>
        <w:rPr>
          <w:spacing w:val="5"/>
        </w:rPr>
        <w:t xml:space="preserve"> </w:t>
      </w:r>
      <w:ins w:id="410" w:author="Rene Okech" w:date="2021-03-26T17:07:00Z">
        <w:r w:rsidR="009E525E">
          <w:rPr>
            <w:spacing w:val="5"/>
          </w:rPr>
          <w:t xml:space="preserve">Training </w:t>
        </w:r>
      </w:ins>
      <w:ins w:id="411" w:author="Rene Okech" w:date="2021-03-26T17:08:00Z">
        <w:r w:rsidR="009E525E">
          <w:rPr>
            <w:spacing w:val="5"/>
          </w:rPr>
          <w:t xml:space="preserve">was </w:t>
        </w:r>
      </w:ins>
      <w:ins w:id="412" w:author="Rene Okech" w:date="2021-03-26T17:07:00Z">
        <w:r w:rsidR="009E525E">
          <w:rPr>
            <w:spacing w:val="5"/>
          </w:rPr>
          <w:t xml:space="preserve">not required to obtain </w:t>
        </w:r>
      </w:ins>
      <w:del w:id="413" w:author="Rene Okech" w:date="2021-03-26T17:08:00Z">
        <w:r w:rsidDel="009E525E">
          <w:delText>Obtaining</w:delText>
        </w:r>
        <w:r w:rsidDel="009E525E">
          <w:rPr>
            <w:spacing w:val="-7"/>
          </w:rPr>
          <w:delText xml:space="preserve"> </w:delText>
        </w:r>
      </w:del>
      <w:r>
        <w:t>such</w:t>
      </w:r>
      <w:r>
        <w:rPr>
          <w:spacing w:val="-6"/>
        </w:rPr>
        <w:t xml:space="preserve"> </w:t>
      </w:r>
      <w:ins w:id="414" w:author="Rene Okech" w:date="2021-03-26T17:08:00Z">
        <w:r w:rsidR="009E525E">
          <w:rPr>
            <w:spacing w:val="-6"/>
          </w:rPr>
          <w:t xml:space="preserve">a representation </w:t>
        </w:r>
      </w:ins>
      <w:del w:id="415" w:author="Rene Okech" w:date="2021-03-26T17:08:00Z">
        <w:r w:rsidDel="009E525E">
          <w:delText>a</w:delText>
        </w:r>
        <w:r w:rsidDel="009E525E">
          <w:rPr>
            <w:spacing w:val="-6"/>
          </w:rPr>
          <w:delText xml:space="preserve"> </w:delText>
        </w:r>
        <w:r w:rsidDel="009E525E">
          <w:delText>representation</w:delText>
        </w:r>
        <w:r w:rsidDel="009E525E">
          <w:rPr>
            <w:spacing w:val="-7"/>
          </w:rPr>
          <w:delText xml:space="preserve"> </w:delText>
        </w:r>
        <w:r w:rsidDel="009E525E">
          <w:delText>does</w:delText>
        </w:r>
        <w:r w:rsidDel="009E525E">
          <w:rPr>
            <w:spacing w:val="-6"/>
          </w:rPr>
          <w:delText xml:space="preserve"> </w:delText>
        </w:r>
        <w:r w:rsidDel="009E525E">
          <w:delText>not</w:delText>
        </w:r>
        <w:r w:rsidDel="009E525E">
          <w:rPr>
            <w:spacing w:val="-7"/>
          </w:rPr>
          <w:delText xml:space="preserve"> </w:delText>
        </w:r>
        <w:r w:rsidDel="009E525E">
          <w:delText>require</w:delText>
        </w:r>
        <w:r w:rsidDel="009E525E">
          <w:rPr>
            <w:spacing w:val="22"/>
            <w:w w:val="99"/>
          </w:rPr>
          <w:delText xml:space="preserve"> </w:delText>
        </w:r>
        <w:r w:rsidDel="009E525E">
          <w:delText>training,</w:delText>
        </w:r>
        <w:r w:rsidDel="009E525E">
          <w:rPr>
            <w:spacing w:val="-1"/>
          </w:rPr>
          <w:delText xml:space="preserve"> </w:delText>
        </w:r>
      </w:del>
      <w:r>
        <w:t>since</w:t>
      </w:r>
      <w:r>
        <w:rPr>
          <w:spacing w:val="-1"/>
        </w:rPr>
        <w:t xml:space="preserve"> </w:t>
      </w:r>
      <w:r>
        <w:t>we</w:t>
      </w:r>
      <w:ins w:id="416" w:author="Rene Okech" w:date="2021-03-26T17:08:00Z">
        <w:r w:rsidR="009E525E">
          <w:t xml:space="preserve"> were already</w:t>
        </w:r>
      </w:ins>
      <w:r>
        <w:rPr>
          <w:spacing w:val="-1"/>
        </w:rPr>
        <w:t xml:space="preserve"> </w:t>
      </w:r>
      <w:del w:id="417" w:author="Rene Okech" w:date="2021-03-26T17:08:00Z">
        <w:r w:rsidDel="009E525E">
          <w:delText>are</w:delText>
        </w:r>
        <w:r w:rsidDel="009E525E">
          <w:rPr>
            <w:spacing w:val="-1"/>
          </w:rPr>
          <w:delText xml:space="preserve"> </w:delText>
        </w:r>
      </w:del>
      <w:r>
        <w:t>using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 xml:space="preserve">model </w:t>
      </w:r>
      <w:r>
        <w:rPr>
          <w:spacing w:val="-1"/>
        </w:rPr>
        <w:t>with</w:t>
      </w:r>
      <w:r>
        <w:t xml:space="preserve"> pre-trained</w:t>
      </w:r>
      <w:r>
        <w:rPr>
          <w:spacing w:val="-1"/>
        </w:rPr>
        <w:t xml:space="preserve"> </w:t>
      </w:r>
      <w:r>
        <w:t>weights.</w:t>
      </w:r>
      <w:r>
        <w:rPr>
          <w:spacing w:val="11"/>
        </w:rPr>
        <w:t xml:space="preserve"> </w:t>
      </w:r>
      <w:r>
        <w:rPr>
          <w:spacing w:val="-2"/>
        </w:rPr>
        <w:t>However</w:t>
      </w:r>
      <w:ins w:id="418" w:author="Rene Okech" w:date="2021-03-26T17:08:00Z">
        <w:r w:rsidR="009E525E">
          <w:rPr>
            <w:spacing w:val="-2"/>
          </w:rPr>
          <w:t>,</w:t>
        </w:r>
      </w:ins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proposed approach</w:t>
      </w:r>
      <w:r>
        <w:rPr>
          <w:spacing w:val="-1"/>
        </w:rPr>
        <w:t xml:space="preserve"> </w:t>
      </w:r>
      <w:r>
        <w:rPr>
          <w:spacing w:val="-2"/>
        </w:rPr>
        <w:t>leaves</w:t>
      </w:r>
      <w:r>
        <w:rPr>
          <w:spacing w:val="-1"/>
        </w:rPr>
        <w:t xml:space="preserve"> </w:t>
      </w:r>
      <w:ins w:id="419" w:author="Rene Okech" w:date="2021-03-26T17:09:00Z">
        <w:r w:rsidR="009E525E">
          <w:rPr>
            <w:spacing w:val="-1"/>
          </w:rPr>
          <w:t xml:space="preserve">room </w:t>
        </w:r>
      </w:ins>
      <w:ins w:id="420" w:author="Rene Okech" w:date="2021-03-26T17:30:00Z">
        <w:r w:rsidR="00700FE6">
          <w:rPr>
            <w:spacing w:val="-1"/>
          </w:rPr>
          <w:t xml:space="preserve">to </w:t>
        </w:r>
      </w:ins>
      <w:ins w:id="421" w:author="Rene Okech" w:date="2021-03-26T17:09:00Z">
        <w:r w:rsidR="009E525E">
          <w:rPr>
            <w:spacing w:val="-1"/>
          </w:rPr>
          <w:t>f</w:t>
        </w:r>
        <w:r w:rsidR="00700FE6">
          <w:rPr>
            <w:spacing w:val="-1"/>
          </w:rPr>
          <w:t>ine-tune</w:t>
        </w:r>
        <w:r w:rsidR="009E525E">
          <w:rPr>
            <w:spacing w:val="-1"/>
          </w:rPr>
          <w:t xml:space="preserve"> </w:t>
        </w:r>
      </w:ins>
      <w:del w:id="422" w:author="Rene Okech" w:date="2021-03-26T17:09:00Z">
        <w:r w:rsidDel="009E525E">
          <w:delText>a</w:delText>
        </w:r>
        <w:r w:rsidDel="009E525E">
          <w:rPr>
            <w:spacing w:val="-1"/>
          </w:rPr>
          <w:delText xml:space="preserve"> </w:delText>
        </w:r>
        <w:r w:rsidDel="009E525E">
          <w:delText>possibility</w:delText>
        </w:r>
        <w:r w:rsidDel="009E525E">
          <w:rPr>
            <w:spacing w:val="-1"/>
          </w:rPr>
          <w:delText xml:space="preserve"> </w:delText>
        </w:r>
        <w:r w:rsidDel="009E525E">
          <w:delText>to</w:delText>
        </w:r>
        <w:r w:rsidDel="009E525E">
          <w:rPr>
            <w:spacing w:val="30"/>
          </w:rPr>
          <w:delText xml:space="preserve"> </w:delText>
        </w:r>
        <w:r w:rsidDel="009E525E">
          <w:delText>fine-tune</w:delText>
        </w:r>
        <w:r w:rsidDel="009E525E">
          <w:rPr>
            <w:spacing w:val="-9"/>
          </w:rPr>
          <w:delText xml:space="preserve"> </w:delText>
        </w:r>
      </w:del>
      <w:r>
        <w:t>the</w:t>
      </w:r>
      <w:r>
        <w:rPr>
          <w:spacing w:val="-9"/>
        </w:rPr>
        <w:t xml:space="preserve"> </w:t>
      </w:r>
      <w:r>
        <w:t>code</w:t>
      </w:r>
      <w:r>
        <w:rPr>
          <w:spacing w:val="-8"/>
        </w:rPr>
        <w:t xml:space="preserve"> </w:t>
      </w:r>
      <w:r>
        <w:t>representation</w:t>
      </w:r>
      <w:r>
        <w:rPr>
          <w:spacing w:val="-9"/>
        </w:rPr>
        <w:t xml:space="preserve"> </w:t>
      </w:r>
      <w:r>
        <w:t>model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rPr>
          <w:spacing w:val="-1"/>
        </w:rPr>
        <w:t>downstream</w:t>
      </w:r>
      <w:r>
        <w:rPr>
          <w:spacing w:val="-9"/>
        </w:rPr>
        <w:t xml:space="preserve"> </w:t>
      </w:r>
      <w:r>
        <w:t>tasks.</w:t>
      </w:r>
    </w:p>
    <w:p w14:paraId="22C1520E" w14:textId="6299D692" w:rsidR="002411D8" w:rsidRDefault="00E92DE7">
      <w:pPr>
        <w:pStyle w:val="a3"/>
        <w:spacing w:before="109" w:line="218" w:lineRule="exact"/>
        <w:ind w:right="119"/>
        <w:jc w:val="both"/>
      </w:pPr>
      <w:r>
        <w:t>In</w:t>
      </w:r>
      <w:r>
        <w:rPr>
          <w:spacing w:val="17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rPr>
          <w:spacing w:val="-1"/>
        </w:rPr>
        <w:t>next</w:t>
      </w:r>
      <w:r>
        <w:rPr>
          <w:spacing w:val="17"/>
        </w:rPr>
        <w:t xml:space="preserve"> </w:t>
      </w:r>
      <w:r>
        <w:t>step,</w:t>
      </w:r>
      <w:r>
        <w:rPr>
          <w:spacing w:val="22"/>
        </w:rPr>
        <w:t xml:space="preserve"> </w:t>
      </w:r>
      <w:r>
        <w:t>we</w:t>
      </w:r>
      <w:r>
        <w:rPr>
          <w:spacing w:val="17"/>
        </w:rPr>
        <w:t xml:space="preserve"> </w:t>
      </w:r>
      <w:r>
        <w:t>trained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proofErr w:type="spellStart"/>
      <w:r>
        <w:rPr>
          <w:spacing w:val="-1"/>
        </w:rPr>
        <w:t>variational</w:t>
      </w:r>
      <w:proofErr w:type="spellEnd"/>
      <w:r>
        <w:rPr>
          <w:spacing w:val="17"/>
        </w:rPr>
        <w:t xml:space="preserve"> </w:t>
      </w:r>
      <w:proofErr w:type="spellStart"/>
      <w:r>
        <w:rPr>
          <w:spacing w:val="-1"/>
        </w:rPr>
        <w:t>autoencoder</w:t>
      </w:r>
      <w:proofErr w:type="spellEnd"/>
      <w:r>
        <w:rPr>
          <w:spacing w:val="-1"/>
        </w:rPr>
        <w:t>.</w:t>
      </w:r>
      <w:r>
        <w:rPr>
          <w:spacing w:val="9"/>
        </w:rPr>
        <w:t xml:space="preserve"> </w:t>
      </w:r>
      <w:r>
        <w:rPr>
          <w:spacing w:val="-1"/>
        </w:rPr>
        <w:t>Training</w:t>
      </w:r>
      <w:r>
        <w:rPr>
          <w:spacing w:val="17"/>
        </w:rPr>
        <w:t xml:space="preserve"> </w:t>
      </w:r>
      <w:del w:id="423" w:author="Rene Okech" w:date="2021-03-26T17:10:00Z">
        <w:r w:rsidDel="009E525E">
          <w:delText>took</w:delText>
        </w:r>
        <w:r w:rsidDel="009E525E">
          <w:rPr>
            <w:spacing w:val="17"/>
          </w:rPr>
          <w:delText xml:space="preserve"> </w:delText>
        </w:r>
        <w:r w:rsidDel="009E525E">
          <w:delText>place</w:delText>
        </w:r>
      </w:del>
      <w:ins w:id="424" w:author="Rene Okech" w:date="2021-03-26T17:10:00Z">
        <w:r w:rsidR="009E525E">
          <w:t>occurred</w:t>
        </w:r>
      </w:ins>
      <w:r>
        <w:rPr>
          <w:spacing w:val="17"/>
        </w:rPr>
        <w:t xml:space="preserve"> </w:t>
      </w:r>
      <w:r>
        <w:rPr>
          <w:spacing w:val="-2"/>
        </w:rPr>
        <w:t>over</w:t>
      </w:r>
      <w:r>
        <w:rPr>
          <w:spacing w:val="17"/>
        </w:rPr>
        <w:t xml:space="preserve"> </w:t>
      </w:r>
      <w:r>
        <w:t>200</w:t>
      </w:r>
      <w:r>
        <w:rPr>
          <w:spacing w:val="17"/>
        </w:rPr>
        <w:t xml:space="preserve"> </w:t>
      </w:r>
      <w:r>
        <w:t>epochs,</w:t>
      </w:r>
      <w:r>
        <w:rPr>
          <w:spacing w:val="21"/>
        </w:rPr>
        <w:t xml:space="preserve"> </w:t>
      </w:r>
      <w:r>
        <w:t>as</w:t>
      </w:r>
      <w:r>
        <w:rPr>
          <w:spacing w:val="17"/>
        </w:rPr>
        <w:t xml:space="preserve"> </w:t>
      </w:r>
      <w:r>
        <w:t>an</w:t>
      </w:r>
      <w:r>
        <w:rPr>
          <w:spacing w:val="17"/>
        </w:rPr>
        <w:t xml:space="preserve"> </w:t>
      </w:r>
      <w:r>
        <w:t>optimization</w:t>
      </w:r>
      <w:r>
        <w:rPr>
          <w:spacing w:val="30"/>
          <w:w w:val="101"/>
        </w:rPr>
        <w:t xml:space="preserve"> </w:t>
      </w:r>
      <w:r>
        <w:t>algorithm</w:t>
      </w:r>
      <w:r>
        <w:rPr>
          <w:spacing w:val="-6"/>
        </w:rPr>
        <w:t xml:space="preserve"> </w:t>
      </w:r>
      <w:commentRangeStart w:id="425"/>
      <w:del w:id="426" w:author="Rene Okech" w:date="2021-03-26T17:10:00Z">
        <w:r w:rsidDel="009E525E">
          <w:delText>were</w:delText>
        </w:r>
        <w:r w:rsidDel="009E525E">
          <w:rPr>
            <w:spacing w:val="-5"/>
          </w:rPr>
          <w:delText xml:space="preserve"> </w:delText>
        </w:r>
      </w:del>
      <w:ins w:id="427" w:author="Rene Okech" w:date="2021-03-26T17:10:00Z">
        <w:r w:rsidR="009E525E">
          <w:t>w</w:t>
        </w:r>
        <w:r w:rsidR="009E525E">
          <w:t>as</w:t>
        </w:r>
        <w:r w:rsidR="009E525E">
          <w:rPr>
            <w:spacing w:val="-5"/>
          </w:rPr>
          <w:t xml:space="preserve"> </w:t>
        </w:r>
      </w:ins>
      <w:r>
        <w:t>used</w:t>
      </w:r>
      <w:r>
        <w:rPr>
          <w:spacing w:val="-6"/>
        </w:rPr>
        <w:t xml:space="preserve"> </w:t>
      </w:r>
      <w:r>
        <w:t>Adam</w:t>
      </w:r>
      <w:r>
        <w:rPr>
          <w:spacing w:val="-5"/>
        </w:rPr>
        <w:t xml:space="preserve"> </w:t>
      </w:r>
      <w:commentRangeEnd w:id="425"/>
      <w:r w:rsidR="009E525E">
        <w:rPr>
          <w:rStyle w:val="a8"/>
          <w:rFonts w:asciiTheme="minorHAnsi" w:eastAsiaTheme="minorEastAsia" w:hAnsiTheme="minorHAnsi"/>
        </w:rPr>
        <w:commentReference w:id="425"/>
      </w:r>
      <w:r>
        <w:t>(see</w:t>
      </w:r>
      <w:r>
        <w:rPr>
          <w:spacing w:val="-6"/>
        </w:rPr>
        <w:t xml:space="preserve"> </w:t>
      </w:r>
      <w:hyperlink w:anchor="_bookmark22" w:history="1">
        <w:r>
          <w:t>[8])</w:t>
        </w:r>
      </w:hyperlink>
      <w:r>
        <w:rPr>
          <w:spacing w:val="-5"/>
        </w:rPr>
        <w:t xml:space="preserve"> </w:t>
      </w:r>
      <w:r>
        <w:t>with</w:t>
      </w:r>
      <w:ins w:id="428" w:author="Rene Okech" w:date="2021-03-26T17:10:00Z">
        <w:r w:rsidR="009E525E">
          <w:t xml:space="preserve"> a</w:t>
        </w:r>
      </w:ins>
      <w:r>
        <w:rPr>
          <w:spacing w:val="-6"/>
        </w:rPr>
        <w:t xml:space="preserve"> </w:t>
      </w:r>
      <w:r>
        <w:t>learning</w:t>
      </w:r>
      <w:r>
        <w:rPr>
          <w:spacing w:val="-5"/>
        </w:rPr>
        <w:t xml:space="preserve"> </w:t>
      </w:r>
      <w:r>
        <w:t>rate</w:t>
      </w:r>
      <w:r>
        <w:rPr>
          <w:spacing w:val="-6"/>
        </w:rPr>
        <w:t xml:space="preserve"> </w:t>
      </w:r>
      <w:ins w:id="429" w:author="Rene Okech" w:date="2021-03-26T17:10:00Z">
        <w:r w:rsidR="009E525E">
          <w:rPr>
            <w:spacing w:val="-6"/>
          </w:rPr>
          <w:t xml:space="preserve">of </w:t>
        </w:r>
      </w:ins>
      <w:r>
        <w:t>0</w:t>
      </w:r>
      <w:r>
        <w:rPr>
          <w:rFonts w:ascii="Arial"/>
          <w:i/>
        </w:rPr>
        <w:t>.</w:t>
      </w:r>
      <w:r>
        <w:t>001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batch</w:t>
      </w:r>
      <w:r>
        <w:rPr>
          <w:spacing w:val="-6"/>
        </w:rPr>
        <w:t xml:space="preserve"> </w:t>
      </w:r>
      <w:r>
        <w:t>size</w:t>
      </w:r>
      <w:ins w:id="430" w:author="Rene Okech" w:date="2021-03-26T17:10:00Z">
        <w:r w:rsidR="009E525E">
          <w:t xml:space="preserve"> of</w:t>
        </w:r>
      </w:ins>
      <w:r>
        <w:rPr>
          <w:spacing w:val="-5"/>
        </w:rPr>
        <w:t xml:space="preserve"> </w:t>
      </w:r>
      <w:r>
        <w:t>128.</w:t>
      </w:r>
    </w:p>
    <w:p w14:paraId="6D759642" w14:textId="553CF719" w:rsidR="002411D8" w:rsidRDefault="00E92DE7">
      <w:pPr>
        <w:pStyle w:val="a3"/>
        <w:spacing w:before="109" w:line="218" w:lineRule="exact"/>
        <w:ind w:right="120" w:hanging="7"/>
        <w:jc w:val="both"/>
      </w:pPr>
      <w:r>
        <w:t>The</w:t>
      </w:r>
      <w:r>
        <w:rPr>
          <w:spacing w:val="5"/>
        </w:rPr>
        <w:t xml:space="preserve"> </w:t>
      </w:r>
      <w:r>
        <w:t>resulting</w:t>
      </w:r>
      <w:r>
        <w:rPr>
          <w:spacing w:val="6"/>
        </w:rPr>
        <w:t xml:space="preserve"> </w:t>
      </w:r>
      <w:r>
        <w:t>model</w:t>
      </w:r>
      <w:r>
        <w:rPr>
          <w:spacing w:val="5"/>
        </w:rPr>
        <w:t xml:space="preserve"> </w:t>
      </w:r>
      <w:r>
        <w:rPr>
          <w:spacing w:val="-1"/>
        </w:rPr>
        <w:t>allows</w:t>
      </w:r>
      <w:r>
        <w:rPr>
          <w:spacing w:val="6"/>
        </w:rPr>
        <w:t xml:space="preserve"> </w:t>
      </w:r>
      <w:ins w:id="431" w:author="Rene Okech" w:date="2021-03-26T17:14:00Z">
        <w:r w:rsidR="009E525E">
          <w:rPr>
            <w:spacing w:val="6"/>
          </w:rPr>
          <w:t xml:space="preserve">for the prediction of </w:t>
        </w:r>
      </w:ins>
      <w:del w:id="432" w:author="Rene Okech" w:date="2021-03-26T17:14:00Z">
        <w:r w:rsidDel="009E525E">
          <w:delText>to</w:delText>
        </w:r>
        <w:r w:rsidDel="009E525E">
          <w:rPr>
            <w:spacing w:val="5"/>
          </w:rPr>
          <w:delText xml:space="preserve"> </w:delText>
        </w:r>
        <w:r w:rsidDel="009E525E">
          <w:delText>predict</w:delText>
        </w:r>
        <w:r w:rsidDel="009E525E">
          <w:rPr>
            <w:spacing w:val="6"/>
          </w:rPr>
          <w:delText xml:space="preserve"> </w:delText>
        </w:r>
        <w:r w:rsidDel="009E525E">
          <w:delText>the</w:delText>
        </w:r>
        <w:r w:rsidDel="009E525E">
          <w:rPr>
            <w:spacing w:val="4"/>
          </w:rPr>
          <w:delText xml:space="preserve"> </w:delText>
        </w:r>
        <w:r w:rsidDel="009E525E">
          <w:delText>anomalousness</w:delText>
        </w:r>
        <w:r w:rsidDel="009E525E">
          <w:rPr>
            <w:spacing w:val="6"/>
          </w:rPr>
          <w:delText xml:space="preserve"> </w:delText>
        </w:r>
        <w:r w:rsidDel="009E525E">
          <w:delText>of</w:delText>
        </w:r>
        <w:r w:rsidDel="009E525E">
          <w:rPr>
            <w:spacing w:val="5"/>
          </w:rPr>
          <w:delText xml:space="preserve"> </w:delText>
        </w:r>
        <w:r w:rsidDel="009E525E">
          <w:delText>a</w:delText>
        </w:r>
        <w:r w:rsidDel="009E525E">
          <w:rPr>
            <w:spacing w:val="6"/>
          </w:rPr>
          <w:delText xml:space="preserve"> </w:delText>
        </w:r>
      </w:del>
      <w:r>
        <w:t>code</w:t>
      </w:r>
      <w:r>
        <w:rPr>
          <w:spacing w:val="5"/>
        </w:rPr>
        <w:t xml:space="preserve"> </w:t>
      </w:r>
      <w:r>
        <w:t>block</w:t>
      </w:r>
      <w:ins w:id="433" w:author="Rene Okech" w:date="2021-03-26T17:14:00Z">
        <w:r w:rsidR="009E525E" w:rsidRPr="009E525E">
          <w:t xml:space="preserve"> </w:t>
        </w:r>
        <w:r w:rsidR="009E525E">
          <w:t>anomalousness</w:t>
        </w:r>
        <w:r w:rsidR="009E525E">
          <w:t>, which is provided by</w:t>
        </w:r>
      </w:ins>
      <w:ins w:id="434" w:author="Rene Okech" w:date="2021-03-26T17:16:00Z">
        <w:r w:rsidR="009E525E">
          <w:t xml:space="preserve"> the</w:t>
        </w:r>
      </w:ins>
      <w:ins w:id="435" w:author="Rene Okech" w:date="2021-03-26T17:14:00Z">
        <w:r w:rsidR="009E525E">
          <w:t xml:space="preserve"> </w:t>
        </w:r>
      </w:ins>
      <w:ins w:id="436" w:author="Rene Okech" w:date="2021-03-26T17:15:00Z">
        <w:r w:rsidR="009E525E">
          <w:t>reconstruction</w:t>
        </w:r>
        <w:r w:rsidR="009E525E">
          <w:rPr>
            <w:spacing w:val="5"/>
          </w:rPr>
          <w:t xml:space="preserve"> </w:t>
        </w:r>
        <w:r w:rsidR="009E525E">
          <w:t>loss</w:t>
        </w:r>
        <w:r w:rsidR="009E525E">
          <w:rPr>
            <w:spacing w:val="6"/>
          </w:rPr>
          <w:t xml:space="preserve"> </w:t>
        </w:r>
        <w:r w:rsidR="009E525E">
          <w:t>of</w:t>
        </w:r>
        <w:r w:rsidR="009E525E">
          <w:rPr>
            <w:spacing w:val="5"/>
          </w:rPr>
          <w:t xml:space="preserve"> </w:t>
        </w:r>
        <w:r w:rsidR="009E525E">
          <w:t>the</w:t>
        </w:r>
        <w:r w:rsidR="009E525E">
          <w:rPr>
            <w:spacing w:val="5"/>
          </w:rPr>
          <w:t xml:space="preserve"> </w:t>
        </w:r>
        <w:proofErr w:type="spellStart"/>
        <w:r w:rsidR="009E525E">
          <w:rPr>
            <w:spacing w:val="-1"/>
          </w:rPr>
          <w:t>variational</w:t>
        </w:r>
        <w:proofErr w:type="spellEnd"/>
        <w:r w:rsidR="009E525E">
          <w:rPr>
            <w:spacing w:val="26"/>
            <w:w w:val="101"/>
          </w:rPr>
          <w:t xml:space="preserve"> </w:t>
        </w:r>
        <w:proofErr w:type="spellStart"/>
        <w:r w:rsidR="009E525E">
          <w:t>autoencoder</w:t>
        </w:r>
      </w:ins>
      <w:proofErr w:type="spellEnd"/>
      <w:del w:id="437" w:author="Rene Okech" w:date="2021-03-26T17:16:00Z">
        <w:r w:rsidDel="009E525E">
          <w:delText>.</w:delText>
        </w:r>
        <w:r w:rsidDel="009E525E">
          <w:rPr>
            <w:spacing w:val="21"/>
          </w:rPr>
          <w:delText xml:space="preserve"> </w:delText>
        </w:r>
        <w:r w:rsidDel="009E525E">
          <w:delText>The</w:delText>
        </w:r>
        <w:r w:rsidDel="009E525E">
          <w:rPr>
            <w:spacing w:val="6"/>
          </w:rPr>
          <w:delText xml:space="preserve"> </w:delText>
        </w:r>
      </w:del>
      <w:del w:id="438" w:author="Rene Okech" w:date="2021-03-26T17:15:00Z">
        <w:r w:rsidDel="009E525E">
          <w:delText>reconstruction</w:delText>
        </w:r>
        <w:r w:rsidDel="009E525E">
          <w:rPr>
            <w:spacing w:val="5"/>
          </w:rPr>
          <w:delText xml:space="preserve"> </w:delText>
        </w:r>
        <w:r w:rsidDel="009E525E">
          <w:delText>loss</w:delText>
        </w:r>
        <w:r w:rsidDel="009E525E">
          <w:rPr>
            <w:spacing w:val="6"/>
          </w:rPr>
          <w:delText xml:space="preserve"> </w:delText>
        </w:r>
        <w:r w:rsidDel="009E525E">
          <w:delText>of</w:delText>
        </w:r>
        <w:r w:rsidDel="009E525E">
          <w:rPr>
            <w:spacing w:val="5"/>
          </w:rPr>
          <w:delText xml:space="preserve"> </w:delText>
        </w:r>
        <w:r w:rsidDel="009E525E">
          <w:delText>the</w:delText>
        </w:r>
        <w:r w:rsidDel="009E525E">
          <w:rPr>
            <w:spacing w:val="5"/>
          </w:rPr>
          <w:delText xml:space="preserve"> </w:delText>
        </w:r>
        <w:r w:rsidDel="009E525E">
          <w:rPr>
            <w:spacing w:val="-1"/>
          </w:rPr>
          <w:delText>variational</w:delText>
        </w:r>
        <w:r w:rsidDel="009E525E">
          <w:rPr>
            <w:spacing w:val="26"/>
            <w:w w:val="101"/>
          </w:rPr>
          <w:delText xml:space="preserve"> </w:delText>
        </w:r>
        <w:r w:rsidDel="009E525E">
          <w:delText>autoencoder</w:delText>
        </w:r>
        <w:r w:rsidDel="009E525E">
          <w:rPr>
            <w:spacing w:val="-7"/>
          </w:rPr>
          <w:delText xml:space="preserve"> </w:delText>
        </w:r>
      </w:del>
      <w:del w:id="439" w:author="Rene Okech" w:date="2021-03-26T17:16:00Z">
        <w:r w:rsidDel="009E525E">
          <w:rPr>
            <w:spacing w:val="-1"/>
          </w:rPr>
          <w:delText>provides</w:delText>
        </w:r>
        <w:r w:rsidDel="009E525E">
          <w:rPr>
            <w:spacing w:val="-7"/>
          </w:rPr>
          <w:delText xml:space="preserve"> </w:delText>
        </w:r>
        <w:r w:rsidDel="009E525E">
          <w:delText>such</w:delText>
        </w:r>
        <w:r w:rsidDel="009E525E">
          <w:rPr>
            <w:spacing w:val="-6"/>
          </w:rPr>
          <w:delText xml:space="preserve"> </w:delText>
        </w:r>
        <w:r w:rsidDel="009E525E">
          <w:delText>prediction</w:delText>
        </w:r>
      </w:del>
      <w:r>
        <w:t>.</w:t>
      </w:r>
      <w:r>
        <w:rPr>
          <w:spacing w:val="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distribution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reconstruction</w:t>
      </w:r>
      <w:r>
        <w:rPr>
          <w:spacing w:val="-6"/>
        </w:rPr>
        <w:t xml:space="preserve"> </w:t>
      </w:r>
      <w:r>
        <w:t>losses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rPr>
          <w:spacing w:val="-2"/>
        </w:rPr>
        <w:t>given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Figure</w:t>
      </w:r>
      <w:r>
        <w:rPr>
          <w:spacing w:val="-7"/>
        </w:rPr>
        <w:t xml:space="preserve"> </w:t>
      </w:r>
      <w:hyperlink w:anchor="_bookmark11" w:history="1">
        <w:r>
          <w:t>3.</w:t>
        </w:r>
      </w:hyperlink>
    </w:p>
    <w:p w14:paraId="53126480" w14:textId="77777777" w:rsidR="002411D8" w:rsidRDefault="002411D8">
      <w:pPr>
        <w:spacing w:before="4" w:line="160" w:lineRule="exact"/>
        <w:rPr>
          <w:sz w:val="16"/>
          <w:szCs w:val="16"/>
        </w:rPr>
      </w:pPr>
    </w:p>
    <w:p w14:paraId="03A66C87" w14:textId="77777777" w:rsidR="002411D8" w:rsidRDefault="002411D8">
      <w:pPr>
        <w:spacing w:line="200" w:lineRule="exact"/>
        <w:rPr>
          <w:sz w:val="20"/>
          <w:szCs w:val="20"/>
        </w:rPr>
      </w:pPr>
    </w:p>
    <w:p w14:paraId="229E2B58" w14:textId="77777777" w:rsidR="002411D8" w:rsidRDefault="00E92DE7">
      <w:pPr>
        <w:pStyle w:val="a3"/>
        <w:ind w:left="0"/>
        <w:jc w:val="center"/>
      </w:pPr>
      <w:bookmarkStart w:id="440" w:name="_bookmark11"/>
      <w:bookmarkEnd w:id="440"/>
      <w:r>
        <w:t>Figure</w:t>
      </w:r>
      <w:r>
        <w:rPr>
          <w:spacing w:val="-6"/>
        </w:rPr>
        <w:t xml:space="preserve"> </w:t>
      </w:r>
      <w:r>
        <w:t>3:</w:t>
      </w:r>
      <w:r>
        <w:rPr>
          <w:spacing w:val="5"/>
        </w:rPr>
        <w:t xml:space="preserve"> </w:t>
      </w:r>
      <w:r>
        <w:t>Reconstruction</w:t>
      </w:r>
      <w:r>
        <w:rPr>
          <w:spacing w:val="-6"/>
        </w:rPr>
        <w:t xml:space="preserve"> </w:t>
      </w:r>
      <w:r>
        <w:t>loss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data</w:t>
      </w:r>
    </w:p>
    <w:p w14:paraId="28F1A091" w14:textId="281F896E" w:rsidR="002411D8" w:rsidRDefault="00910AE6">
      <w:pPr>
        <w:spacing w:before="20"/>
        <w:ind w:left="337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eastAsia="zh-CN"/>
        </w:rPr>
        <w:drawing>
          <wp:inline distT="0" distB="0" distL="0" distR="0" wp14:anchorId="74E20CD5" wp14:editId="48C0D105">
            <wp:extent cx="1797050" cy="1675765"/>
            <wp:effectExtent l="0" t="0" r="0" b="63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0" cy="167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9AD19" w14:textId="335E7CA3" w:rsidR="002411D8" w:rsidRDefault="00910AE6">
      <w:pPr>
        <w:spacing w:before="157"/>
        <w:ind w:left="373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eastAsiaTheme="minorHAnsi"/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59776" behindDoc="1" locked="0" layoutInCell="1" allowOverlap="1" wp14:anchorId="1F1336CD" wp14:editId="628C1715">
                <wp:simplePos x="0" y="0"/>
                <wp:positionH relativeFrom="page">
                  <wp:posOffset>914400</wp:posOffset>
                </wp:positionH>
                <wp:positionV relativeFrom="paragraph">
                  <wp:posOffset>86360</wp:posOffset>
                </wp:positionV>
                <wp:extent cx="1821815" cy="1270"/>
                <wp:effectExtent l="9525" t="6985" r="6985" b="10795"/>
                <wp:wrapNone/>
                <wp:docPr id="11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21815" cy="1270"/>
                          <a:chOff x="1440" y="136"/>
                          <a:chExt cx="2869" cy="2"/>
                        </a:xfrm>
                      </wpg:grpSpPr>
                      <wps:wsp>
                        <wps:cNvPr id="12" name="Freeform 5"/>
                        <wps:cNvSpPr>
                          <a:spLocks/>
                        </wps:cNvSpPr>
                        <wps:spPr bwMode="auto">
                          <a:xfrm>
                            <a:off x="1440" y="136"/>
                            <a:ext cx="2869" cy="2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2869"/>
                              <a:gd name="T2" fmla="+- 0 4309 1440"/>
                              <a:gd name="T3" fmla="*/ T2 w 286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869">
                                <a:moveTo>
                                  <a:pt x="0" y="0"/>
                                </a:moveTo>
                                <a:lnTo>
                                  <a:pt x="2869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5601BD" id="Group 4" o:spid="_x0000_s1026" style="position:absolute;margin-left:1in;margin-top:6.8pt;width:143.45pt;height:.1pt;z-index:-251656704;mso-position-horizontal-relative:page" coordorigin="1440,136" coordsize="2869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">
                <v:shape id="Freeform 5" o:spid="_x0000_s1027" style="position:absolute;left:1440;top:136;width:2869;height:2;visibility:visible;mso-wrap-style:square;v-text-anchor:top" coordsize="286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J3O8IA&#10;AADbAAAADwAAAGRycy9kb3ducmV2LnhtbERPzWrCQBC+F3yHZQq9iG6UUjTNRsRSKZQejD7AmJ1u&#10;UrOzaXaN8e3dgtDbfHy/k60G24ieOl87VjCbJiCIS6drNgoO+/fJAoQPyBobx6TgSh5W+eghw1S7&#10;C++oL4IRMYR9igqqENpUSl9WZNFPXUscuW/XWQwRdkbqDi8x3DZyniQv0mLNsaHCljYVlafibBWY&#10;k+SxrXv9uz0uzY8Nx6+350+lnh6H9SuIQEP4F9/dHzrOn8PfL/EAm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Ync7wgAAANsAAAAPAAAAAAAAAAAAAAAAAJgCAABkcnMvZG93&#10;bnJldi54bWxQSwUGAAAAAAQABAD1AAAAhwMAAAAA&#10;" path="m,l2869,e" filled="f" strokeweight=".14042mm">
                  <v:path arrowok="t" o:connecttype="custom" o:connectlocs="0,0;2869,0" o:connectangles="0,0"/>
                </v:shape>
                <w10:wrap anchorx="page"/>
              </v:group>
            </w:pict>
          </mc:Fallback>
        </mc:AlternateContent>
      </w:r>
      <w:r w:rsidR="00E92DE7">
        <w:rPr>
          <w:rFonts w:ascii="Times New Roman" w:eastAsia="Times New Roman" w:hAnsi="Times New Roman" w:cs="Times New Roman"/>
          <w:spacing w:val="2"/>
          <w:position w:val="8"/>
          <w:sz w:val="12"/>
          <w:szCs w:val="12"/>
        </w:rPr>
        <w:t>8</w:t>
      </w:r>
      <w:bookmarkStart w:id="441" w:name="_bookmark12"/>
      <w:bookmarkEnd w:id="441"/>
      <w:r w:rsidR="00E92DE7">
        <w:rPr>
          <w:rFonts w:ascii="Times New Roman" w:eastAsia="Times New Roman" w:hAnsi="Times New Roman" w:cs="Times New Roman"/>
          <w:spacing w:val="2"/>
          <w:sz w:val="18"/>
          <w:szCs w:val="18"/>
        </w:rPr>
        <w:t>The</w:t>
      </w:r>
      <w:r w:rsidR="00E92DE7">
        <w:rPr>
          <w:rFonts w:ascii="Times New Roman" w:eastAsia="Times New Roman" w:hAnsi="Times New Roman" w:cs="Times New Roman"/>
          <w:spacing w:val="-6"/>
          <w:sz w:val="18"/>
          <w:szCs w:val="18"/>
        </w:rPr>
        <w:t xml:space="preserve"> </w:t>
      </w:r>
      <w:r w:rsidR="00E92DE7">
        <w:rPr>
          <w:rFonts w:ascii="Times New Roman" w:eastAsia="Times New Roman" w:hAnsi="Times New Roman" w:cs="Times New Roman"/>
          <w:sz w:val="18"/>
          <w:szCs w:val="18"/>
        </w:rPr>
        <w:t>source</w:t>
      </w:r>
      <w:r w:rsidR="00E92DE7">
        <w:rPr>
          <w:rFonts w:ascii="Times New Roman" w:eastAsia="Times New Roman" w:hAnsi="Times New Roman" w:cs="Times New Roman"/>
          <w:spacing w:val="-6"/>
          <w:sz w:val="18"/>
          <w:szCs w:val="18"/>
        </w:rPr>
        <w:t xml:space="preserve"> </w:t>
      </w:r>
      <w:r w:rsidR="00E92DE7">
        <w:rPr>
          <w:rFonts w:ascii="Times New Roman" w:eastAsia="Times New Roman" w:hAnsi="Times New Roman" w:cs="Times New Roman"/>
          <w:sz w:val="18"/>
          <w:szCs w:val="18"/>
        </w:rPr>
        <w:t>of</w:t>
      </w:r>
      <w:r w:rsidR="00E92DE7">
        <w:rPr>
          <w:rFonts w:ascii="Times New Roman" w:eastAsia="Times New Roman" w:hAnsi="Times New Roman" w:cs="Times New Roman"/>
          <w:spacing w:val="-5"/>
          <w:sz w:val="18"/>
          <w:szCs w:val="18"/>
        </w:rPr>
        <w:t xml:space="preserve"> </w:t>
      </w:r>
      <w:r w:rsidR="00E92DE7">
        <w:rPr>
          <w:rFonts w:ascii="Times New Roman" w:eastAsia="Times New Roman" w:hAnsi="Times New Roman" w:cs="Times New Roman"/>
          <w:sz w:val="18"/>
          <w:szCs w:val="18"/>
        </w:rPr>
        <w:t>the</w:t>
      </w:r>
      <w:r w:rsidR="00E92DE7">
        <w:rPr>
          <w:rFonts w:ascii="Times New Roman" w:eastAsia="Times New Roman" w:hAnsi="Times New Roman" w:cs="Times New Roman"/>
          <w:spacing w:val="-6"/>
          <w:sz w:val="18"/>
          <w:szCs w:val="18"/>
        </w:rPr>
        <w:t xml:space="preserve"> </w:t>
      </w:r>
      <w:r w:rsidR="00E92DE7">
        <w:rPr>
          <w:rFonts w:ascii="Times New Roman" w:eastAsia="Times New Roman" w:hAnsi="Times New Roman" w:cs="Times New Roman"/>
          <w:sz w:val="18"/>
          <w:szCs w:val="18"/>
        </w:rPr>
        <w:t>image</w:t>
      </w:r>
      <w:r w:rsidR="00E92DE7">
        <w:rPr>
          <w:rFonts w:ascii="Times New Roman" w:eastAsia="Times New Roman" w:hAnsi="Times New Roman" w:cs="Times New Roman"/>
          <w:spacing w:val="-5"/>
          <w:sz w:val="18"/>
          <w:szCs w:val="18"/>
        </w:rPr>
        <w:t xml:space="preserve"> </w:t>
      </w:r>
      <w:r w:rsidR="00E92DE7">
        <w:rPr>
          <w:rFonts w:ascii="Times New Roman" w:eastAsia="Times New Roman" w:hAnsi="Times New Roman" w:cs="Times New Roman"/>
          <w:sz w:val="18"/>
          <w:szCs w:val="18"/>
        </w:rPr>
        <w:t>is</w:t>
      </w:r>
      <w:r w:rsidR="00E92DE7">
        <w:rPr>
          <w:rFonts w:ascii="Times New Roman" w:eastAsia="Times New Roman" w:hAnsi="Times New Roman" w:cs="Times New Roman"/>
          <w:spacing w:val="-6"/>
          <w:sz w:val="18"/>
          <w:szCs w:val="18"/>
        </w:rPr>
        <w:t xml:space="preserve"> </w:t>
      </w:r>
      <w:r w:rsidR="00E92DE7">
        <w:rPr>
          <w:rFonts w:ascii="Times New Roman" w:eastAsia="Times New Roman" w:hAnsi="Times New Roman" w:cs="Times New Roman"/>
          <w:sz w:val="18"/>
          <w:szCs w:val="18"/>
        </w:rPr>
        <w:t>the</w:t>
      </w:r>
      <w:r w:rsidR="00E92DE7">
        <w:rPr>
          <w:rFonts w:ascii="Times New Roman" w:eastAsia="Times New Roman" w:hAnsi="Times New Roman" w:cs="Times New Roman"/>
          <w:spacing w:val="-5"/>
          <w:sz w:val="18"/>
          <w:szCs w:val="18"/>
        </w:rPr>
        <w:t xml:space="preserve"> </w:t>
      </w:r>
      <w:r w:rsidR="00E92DE7">
        <w:rPr>
          <w:rFonts w:ascii="Times New Roman" w:eastAsia="Times New Roman" w:hAnsi="Times New Roman" w:cs="Times New Roman"/>
          <w:sz w:val="18"/>
          <w:szCs w:val="18"/>
        </w:rPr>
        <w:t>preprint</w:t>
      </w:r>
      <w:r w:rsidR="00E92DE7">
        <w:rPr>
          <w:rFonts w:ascii="Times New Roman" w:eastAsia="Times New Roman" w:hAnsi="Times New Roman" w:cs="Times New Roman"/>
          <w:spacing w:val="-6"/>
          <w:sz w:val="18"/>
          <w:szCs w:val="18"/>
        </w:rPr>
        <w:t xml:space="preserve"> </w:t>
      </w:r>
      <w:r w:rsidR="00E92DE7">
        <w:rPr>
          <w:rFonts w:ascii="Times New Roman" w:eastAsia="Times New Roman" w:hAnsi="Times New Roman" w:cs="Times New Roman"/>
          <w:sz w:val="18"/>
          <w:szCs w:val="18"/>
        </w:rPr>
        <w:t>C.</w:t>
      </w:r>
      <w:r w:rsidR="00E92DE7">
        <w:rPr>
          <w:rFonts w:ascii="Times New Roman" w:eastAsia="Times New Roman" w:hAnsi="Times New Roman" w:cs="Times New Roman"/>
          <w:spacing w:val="-5"/>
          <w:sz w:val="18"/>
          <w:szCs w:val="18"/>
        </w:rPr>
        <w:t xml:space="preserve"> </w:t>
      </w:r>
      <w:proofErr w:type="spellStart"/>
      <w:r w:rsidR="00E92DE7">
        <w:rPr>
          <w:rFonts w:ascii="Times New Roman" w:eastAsia="Times New Roman" w:hAnsi="Times New Roman" w:cs="Times New Roman"/>
          <w:sz w:val="18"/>
          <w:szCs w:val="18"/>
        </w:rPr>
        <w:t>Doersch</w:t>
      </w:r>
      <w:proofErr w:type="spellEnd"/>
      <w:r w:rsidR="00E92DE7">
        <w:rPr>
          <w:rFonts w:ascii="Times New Roman" w:eastAsia="Times New Roman" w:hAnsi="Times New Roman" w:cs="Times New Roman"/>
          <w:spacing w:val="-6"/>
          <w:sz w:val="18"/>
          <w:szCs w:val="18"/>
        </w:rPr>
        <w:t xml:space="preserve"> </w:t>
      </w:r>
      <w:r w:rsidR="00E92DE7">
        <w:rPr>
          <w:rFonts w:ascii="Times New Roman" w:eastAsia="Times New Roman" w:hAnsi="Times New Roman" w:cs="Times New Roman"/>
          <w:spacing w:val="-1"/>
          <w:sz w:val="18"/>
          <w:szCs w:val="18"/>
        </w:rPr>
        <w:t>“Tutorial</w:t>
      </w:r>
      <w:r w:rsidR="00E92DE7">
        <w:rPr>
          <w:rFonts w:ascii="Times New Roman" w:eastAsia="Times New Roman" w:hAnsi="Times New Roman" w:cs="Times New Roman"/>
          <w:spacing w:val="-5"/>
          <w:sz w:val="18"/>
          <w:szCs w:val="18"/>
        </w:rPr>
        <w:t xml:space="preserve"> </w:t>
      </w:r>
      <w:r w:rsidR="00E92DE7">
        <w:rPr>
          <w:rFonts w:ascii="Times New Roman" w:eastAsia="Times New Roman" w:hAnsi="Times New Roman" w:cs="Times New Roman"/>
          <w:sz w:val="18"/>
          <w:szCs w:val="18"/>
        </w:rPr>
        <w:t>on</w:t>
      </w:r>
      <w:r w:rsidR="00E92DE7">
        <w:rPr>
          <w:rFonts w:ascii="Times New Roman" w:eastAsia="Times New Roman" w:hAnsi="Times New Roman" w:cs="Times New Roman"/>
          <w:spacing w:val="-6"/>
          <w:sz w:val="18"/>
          <w:szCs w:val="18"/>
        </w:rPr>
        <w:t xml:space="preserve"> </w:t>
      </w:r>
      <w:proofErr w:type="spellStart"/>
      <w:r w:rsidR="00E92DE7">
        <w:rPr>
          <w:rFonts w:ascii="Times New Roman" w:eastAsia="Times New Roman" w:hAnsi="Times New Roman" w:cs="Times New Roman"/>
          <w:spacing w:val="-1"/>
          <w:sz w:val="18"/>
          <w:szCs w:val="18"/>
        </w:rPr>
        <w:t>variational</w:t>
      </w:r>
      <w:proofErr w:type="spellEnd"/>
      <w:r w:rsidR="00E92DE7">
        <w:rPr>
          <w:rFonts w:ascii="Times New Roman" w:eastAsia="Times New Roman" w:hAnsi="Times New Roman" w:cs="Times New Roman"/>
          <w:spacing w:val="-5"/>
          <w:sz w:val="18"/>
          <w:szCs w:val="18"/>
        </w:rPr>
        <w:t xml:space="preserve"> </w:t>
      </w:r>
      <w:proofErr w:type="spellStart"/>
      <w:r w:rsidR="00E92DE7">
        <w:rPr>
          <w:rFonts w:ascii="Times New Roman" w:eastAsia="Times New Roman" w:hAnsi="Times New Roman" w:cs="Times New Roman"/>
          <w:sz w:val="18"/>
          <w:szCs w:val="18"/>
        </w:rPr>
        <w:t>autoencoders</w:t>
      </w:r>
      <w:proofErr w:type="spellEnd"/>
      <w:r w:rsidR="00E92DE7">
        <w:rPr>
          <w:rFonts w:ascii="Times New Roman" w:eastAsia="Times New Roman" w:hAnsi="Times New Roman" w:cs="Times New Roman"/>
          <w:sz w:val="18"/>
          <w:szCs w:val="18"/>
        </w:rPr>
        <w:t>”,</w:t>
      </w:r>
      <w:r w:rsidR="00E92DE7">
        <w:rPr>
          <w:rFonts w:ascii="Times New Roman" w:eastAsia="Times New Roman" w:hAnsi="Times New Roman" w:cs="Times New Roman"/>
          <w:spacing w:val="-6"/>
          <w:sz w:val="18"/>
          <w:szCs w:val="18"/>
        </w:rPr>
        <w:t xml:space="preserve"> </w:t>
      </w:r>
      <w:r w:rsidR="00E92DE7">
        <w:rPr>
          <w:rFonts w:ascii="Times New Roman" w:eastAsia="Times New Roman" w:hAnsi="Times New Roman" w:cs="Times New Roman"/>
          <w:sz w:val="18"/>
          <w:szCs w:val="18"/>
        </w:rPr>
        <w:t>2016</w:t>
      </w:r>
    </w:p>
    <w:p w14:paraId="00626A6F" w14:textId="77777777" w:rsidR="002411D8" w:rsidRDefault="002411D8">
      <w:pPr>
        <w:rPr>
          <w:rFonts w:ascii="Times New Roman" w:eastAsia="Times New Roman" w:hAnsi="Times New Roman" w:cs="Times New Roman"/>
          <w:sz w:val="18"/>
          <w:szCs w:val="18"/>
        </w:rPr>
        <w:sectPr w:rsidR="002411D8">
          <w:pgSz w:w="12240" w:h="15840"/>
          <w:pgMar w:top="940" w:right="1320" w:bottom="980" w:left="1320" w:header="716" w:footer="795" w:gutter="0"/>
          <w:cols w:space="720"/>
        </w:sectPr>
      </w:pPr>
    </w:p>
    <w:p w14:paraId="5A99C956" w14:textId="77777777" w:rsidR="002411D8" w:rsidRDefault="002411D8">
      <w:pPr>
        <w:spacing w:line="200" w:lineRule="exact"/>
        <w:rPr>
          <w:sz w:val="20"/>
          <w:szCs w:val="20"/>
        </w:rPr>
      </w:pPr>
    </w:p>
    <w:p w14:paraId="58CDDE1B" w14:textId="77777777" w:rsidR="002411D8" w:rsidRDefault="002411D8">
      <w:pPr>
        <w:spacing w:before="17" w:line="220" w:lineRule="exact"/>
      </w:pPr>
    </w:p>
    <w:p w14:paraId="6CCE8F51" w14:textId="1858192F" w:rsidR="002411D8" w:rsidRDefault="009E525E">
      <w:pPr>
        <w:pStyle w:val="a3"/>
        <w:spacing w:before="78" w:line="218" w:lineRule="exact"/>
        <w:ind w:right="139" w:hanging="7"/>
      </w:pPr>
      <w:ins w:id="442" w:author="Rene Okech" w:date="2021-03-26T17:16:00Z">
        <w:r>
          <w:t>Therefore</w:t>
        </w:r>
      </w:ins>
      <w:del w:id="443" w:author="Rene Okech" w:date="2021-03-26T17:16:00Z">
        <w:r w:rsidR="00E92DE7" w:rsidDel="009E525E">
          <w:delText>Thus</w:delText>
        </w:r>
      </w:del>
      <w:r w:rsidR="00E92DE7">
        <w:t>,</w:t>
      </w:r>
      <w:r w:rsidR="00E92DE7">
        <w:rPr>
          <w:spacing w:val="-7"/>
        </w:rPr>
        <w:t xml:space="preserve"> </w:t>
      </w:r>
      <w:r w:rsidR="00E92DE7">
        <w:t>the</w:t>
      </w:r>
      <w:r w:rsidR="00E92DE7">
        <w:rPr>
          <w:spacing w:val="-6"/>
        </w:rPr>
        <w:t xml:space="preserve"> </w:t>
      </w:r>
      <w:r w:rsidR="00E92DE7">
        <w:t>model</w:t>
      </w:r>
      <w:r w:rsidR="00E92DE7">
        <w:rPr>
          <w:spacing w:val="-7"/>
        </w:rPr>
        <w:t xml:space="preserve"> </w:t>
      </w:r>
      <w:r w:rsidR="00E92DE7">
        <w:t>outputs</w:t>
      </w:r>
      <w:r w:rsidR="00E92DE7">
        <w:rPr>
          <w:spacing w:val="-6"/>
        </w:rPr>
        <w:t xml:space="preserve"> </w:t>
      </w:r>
      <w:r w:rsidR="00E92DE7">
        <w:t>corresponding</w:t>
      </w:r>
      <w:r w:rsidR="00E92DE7">
        <w:rPr>
          <w:spacing w:val="-6"/>
        </w:rPr>
        <w:t xml:space="preserve"> </w:t>
      </w:r>
      <w:r w:rsidR="00E92DE7">
        <w:t>to</w:t>
      </w:r>
      <w:r w:rsidR="00E92DE7">
        <w:rPr>
          <w:spacing w:val="-7"/>
        </w:rPr>
        <w:t xml:space="preserve"> </w:t>
      </w:r>
      <w:r w:rsidR="00E92DE7">
        <w:t>a</w:t>
      </w:r>
      <w:r w:rsidR="00E92DE7">
        <w:rPr>
          <w:spacing w:val="-6"/>
        </w:rPr>
        <w:t xml:space="preserve"> </w:t>
      </w:r>
      <w:r w:rsidR="00E92DE7">
        <w:rPr>
          <w:spacing w:val="-1"/>
        </w:rPr>
        <w:t>large</w:t>
      </w:r>
      <w:r w:rsidR="00E92DE7">
        <w:rPr>
          <w:spacing w:val="-7"/>
        </w:rPr>
        <w:t xml:space="preserve"> </w:t>
      </w:r>
      <w:r w:rsidR="00E92DE7">
        <w:t>reconstruction</w:t>
      </w:r>
      <w:r w:rsidR="00E92DE7">
        <w:rPr>
          <w:spacing w:val="-6"/>
        </w:rPr>
        <w:t xml:space="preserve"> </w:t>
      </w:r>
      <w:r w:rsidR="00E92DE7">
        <w:t>error</w:t>
      </w:r>
      <w:r w:rsidR="00E92DE7">
        <w:rPr>
          <w:spacing w:val="-6"/>
        </w:rPr>
        <w:t xml:space="preserve"> </w:t>
      </w:r>
      <w:r w:rsidR="00E92DE7">
        <w:t>(right-hand</w:t>
      </w:r>
      <w:r w:rsidR="00E92DE7">
        <w:rPr>
          <w:spacing w:val="-7"/>
        </w:rPr>
        <w:t xml:space="preserve"> </w:t>
      </w:r>
      <w:r w:rsidR="00E92DE7">
        <w:t>side)</w:t>
      </w:r>
      <w:r w:rsidR="00E92DE7">
        <w:rPr>
          <w:spacing w:val="-6"/>
        </w:rPr>
        <w:t xml:space="preserve"> </w:t>
      </w:r>
      <w:r w:rsidR="00E92DE7">
        <w:t>are</w:t>
      </w:r>
      <w:r w:rsidR="00E92DE7">
        <w:rPr>
          <w:spacing w:val="-6"/>
        </w:rPr>
        <w:t xml:space="preserve"> </w:t>
      </w:r>
      <w:r w:rsidR="00E92DE7">
        <w:t>anomalies,</w:t>
      </w:r>
      <w:r w:rsidR="00E92DE7">
        <w:rPr>
          <w:spacing w:val="-7"/>
        </w:rPr>
        <w:t xml:space="preserve"> </w:t>
      </w:r>
      <w:r w:rsidR="00E92DE7">
        <w:t>that</w:t>
      </w:r>
      <w:r w:rsidR="00E92DE7">
        <w:rPr>
          <w:spacing w:val="-6"/>
        </w:rPr>
        <w:t xml:space="preserve"> </w:t>
      </w:r>
      <w:r w:rsidR="00E92DE7">
        <w:t>is,</w:t>
      </w:r>
      <w:r w:rsidR="00E92DE7">
        <w:rPr>
          <w:spacing w:val="-7"/>
        </w:rPr>
        <w:t xml:space="preserve"> </w:t>
      </w:r>
      <w:r w:rsidR="00E92DE7">
        <w:t>atypical</w:t>
      </w:r>
      <w:r w:rsidR="00E92DE7">
        <w:rPr>
          <w:spacing w:val="21"/>
          <w:w w:val="99"/>
        </w:rPr>
        <w:t xml:space="preserve"> </w:t>
      </w:r>
      <w:r w:rsidR="00E92DE7">
        <w:rPr>
          <w:spacing w:val="-1"/>
        </w:rPr>
        <w:t>examples</w:t>
      </w:r>
      <w:r w:rsidR="00E92DE7">
        <w:rPr>
          <w:spacing w:val="-6"/>
        </w:rPr>
        <w:t xml:space="preserve"> </w:t>
      </w:r>
      <w:r w:rsidR="00E92DE7">
        <w:t>of</w:t>
      </w:r>
      <w:r w:rsidR="00E92DE7">
        <w:rPr>
          <w:spacing w:val="-5"/>
        </w:rPr>
        <w:t xml:space="preserve"> </w:t>
      </w:r>
      <w:r w:rsidR="00E92DE7">
        <w:t>code</w:t>
      </w:r>
      <w:r w:rsidR="00E92DE7">
        <w:rPr>
          <w:spacing w:val="-6"/>
        </w:rPr>
        <w:t xml:space="preserve"> </w:t>
      </w:r>
      <w:r w:rsidR="00E92DE7">
        <w:t>blocks.</w:t>
      </w:r>
      <w:r w:rsidR="00E92DE7">
        <w:rPr>
          <w:spacing w:val="5"/>
        </w:rPr>
        <w:t xml:space="preserve"> </w:t>
      </w:r>
      <w:ins w:id="444" w:author="Rene Okech" w:date="2021-03-26T17:16:00Z">
        <w:r>
          <w:rPr>
            <w:spacing w:val="5"/>
          </w:rPr>
          <w:t xml:space="preserve">The following are the </w:t>
        </w:r>
        <w:r>
          <w:rPr>
            <w:spacing w:val="-7"/>
          </w:rPr>
          <w:t>t</w:t>
        </w:r>
      </w:ins>
      <w:del w:id="445" w:author="Rene Okech" w:date="2021-03-26T17:16:00Z">
        <w:r w:rsidR="00E92DE7" w:rsidDel="009E525E">
          <w:rPr>
            <w:spacing w:val="-7"/>
          </w:rPr>
          <w:delText>T</w:delText>
        </w:r>
      </w:del>
      <w:r w:rsidR="00E92DE7">
        <w:rPr>
          <w:spacing w:val="-7"/>
        </w:rPr>
        <w:t>op</w:t>
      </w:r>
      <w:r w:rsidR="00E92DE7">
        <w:rPr>
          <w:spacing w:val="-5"/>
        </w:rPr>
        <w:t xml:space="preserve"> </w:t>
      </w:r>
      <w:ins w:id="446" w:author="Rene Okech" w:date="2021-03-26T17:16:00Z">
        <w:r>
          <w:t>five</w:t>
        </w:r>
      </w:ins>
      <w:del w:id="447" w:author="Rene Okech" w:date="2021-03-26T17:16:00Z">
        <w:r w:rsidR="00E92DE7" w:rsidDel="009E525E">
          <w:delText>5</w:delText>
        </w:r>
      </w:del>
      <w:r w:rsidR="00E92DE7">
        <w:rPr>
          <w:spacing w:val="-6"/>
        </w:rPr>
        <w:t xml:space="preserve"> </w:t>
      </w:r>
      <w:r w:rsidR="00E92DE7">
        <w:rPr>
          <w:spacing w:val="-1"/>
        </w:rPr>
        <w:t>examples:</w:t>
      </w:r>
    </w:p>
    <w:p w14:paraId="4B5D0AA4" w14:textId="77777777" w:rsidR="002411D8" w:rsidRDefault="00E92DE7">
      <w:pPr>
        <w:pStyle w:val="a3"/>
        <w:spacing w:before="107" w:line="224" w:lineRule="exact"/>
        <w:ind w:left="129"/>
      </w:pPr>
      <w:r>
        <w:t xml:space="preserve">#  </w:t>
      </w:r>
      <w:r>
        <w:rPr>
          <w:spacing w:val="6"/>
        </w:rPr>
        <w:t xml:space="preserve"> </w:t>
      </w:r>
      <w:proofErr w:type="gramStart"/>
      <w:r>
        <w:t>1</w:t>
      </w:r>
      <w:r>
        <w:rPr>
          <w:spacing w:val="-21"/>
        </w:rPr>
        <w:t xml:space="preserve"> </w:t>
      </w:r>
      <w:r>
        <w:t>.</w:t>
      </w:r>
      <w:proofErr w:type="gramEnd"/>
    </w:p>
    <w:p w14:paraId="4B6E04ED" w14:textId="77777777" w:rsidR="002411D8" w:rsidRDefault="00E92DE7">
      <w:pPr>
        <w:pStyle w:val="a3"/>
        <w:spacing w:line="218" w:lineRule="exact"/>
        <w:ind w:left="146"/>
      </w:pPr>
      <w:proofErr w:type="gramStart"/>
      <w:r>
        <w:t>d</w:t>
      </w:r>
      <w:proofErr w:type="gramEnd"/>
      <w:r>
        <w:rPr>
          <w:spacing w:val="-25"/>
        </w:rPr>
        <w:t xml:space="preserve"> </w:t>
      </w:r>
      <w:r>
        <w:t>e</w:t>
      </w:r>
      <w:r>
        <w:rPr>
          <w:spacing w:val="-25"/>
        </w:rPr>
        <w:t xml:space="preserve"> </w:t>
      </w:r>
      <w:r>
        <w:t xml:space="preserve">f  </w:t>
      </w:r>
      <w:r>
        <w:rPr>
          <w:spacing w:val="17"/>
        </w:rPr>
        <w:t xml:space="preserve"> </w:t>
      </w:r>
      <w:proofErr w:type="spellStart"/>
      <w:r>
        <w:t>f</w:t>
      </w:r>
      <w:proofErr w:type="spellEnd"/>
      <w:r>
        <w:rPr>
          <w:spacing w:val="-26"/>
        </w:rPr>
        <w:t xml:space="preserve"> </w:t>
      </w:r>
      <w:r>
        <w:t>1</w:t>
      </w:r>
      <w:r>
        <w:rPr>
          <w:spacing w:val="15"/>
        </w:rPr>
        <w:t xml:space="preserve"> </w:t>
      </w:r>
      <w:r>
        <w:t>(</w:t>
      </w:r>
      <w:r>
        <w:rPr>
          <w:spacing w:val="-9"/>
        </w:rPr>
        <w:t xml:space="preserve"> </w:t>
      </w:r>
      <w:r>
        <w:t>)</w:t>
      </w:r>
      <w:r>
        <w:rPr>
          <w:spacing w:val="-9"/>
        </w:rPr>
        <w:t xml:space="preserve"> </w:t>
      </w:r>
      <w:r>
        <w:t>:</w:t>
      </w:r>
    </w:p>
    <w:p w14:paraId="56BFDFA6" w14:textId="77777777" w:rsidR="002411D8" w:rsidRDefault="00E92DE7">
      <w:pPr>
        <w:pStyle w:val="a3"/>
        <w:spacing w:before="6" w:line="218" w:lineRule="exact"/>
        <w:ind w:left="608" w:right="2103"/>
        <w:jc w:val="both"/>
      </w:pPr>
      <w:proofErr w:type="gramStart"/>
      <w:r>
        <w:t xml:space="preserve">x </w:t>
      </w:r>
      <w:r>
        <w:rPr>
          <w:spacing w:val="25"/>
        </w:rPr>
        <w:t xml:space="preserve"> </w:t>
      </w:r>
      <w:r>
        <w:t>=</w:t>
      </w:r>
      <w:proofErr w:type="gramEnd"/>
      <w:r>
        <w:t xml:space="preserve"> </w:t>
      </w:r>
      <w:r>
        <w:rPr>
          <w:spacing w:val="31"/>
        </w:rPr>
        <w:t xml:space="preserve"> </w:t>
      </w:r>
      <w:r>
        <w:rPr>
          <w:spacing w:val="-14"/>
        </w:rPr>
        <w:t>”ABCDEFGHIJKLMNOPQRSTUVWXYZABCDEFGHIJKLMNOPQRSTUVWXYZ”</w:t>
      </w:r>
      <w:r>
        <w:rPr>
          <w:spacing w:val="52"/>
          <w:w w:val="99"/>
        </w:rPr>
        <w:t xml:space="preserve"> </w:t>
      </w:r>
      <w:r>
        <w:t xml:space="preserve">y </w:t>
      </w:r>
      <w:r>
        <w:rPr>
          <w:spacing w:val="25"/>
        </w:rPr>
        <w:t xml:space="preserve"> </w:t>
      </w:r>
      <w:r>
        <w:t xml:space="preserve">= </w:t>
      </w:r>
      <w:r>
        <w:rPr>
          <w:spacing w:val="31"/>
        </w:rPr>
        <w:t xml:space="preserve"> </w:t>
      </w:r>
      <w:r>
        <w:rPr>
          <w:spacing w:val="-14"/>
        </w:rPr>
        <w:t>”ABCDEFGHIJKLMNOPQRSTUVWXYZABCDEFGHIJKLMNOPQRSTUVWXYZ”</w:t>
      </w:r>
      <w:r>
        <w:rPr>
          <w:spacing w:val="52"/>
          <w:w w:val="99"/>
        </w:rPr>
        <w:t xml:space="preserve"> </w:t>
      </w:r>
      <w:r>
        <w:t xml:space="preserve">z </w:t>
      </w:r>
      <w:r>
        <w:rPr>
          <w:spacing w:val="28"/>
        </w:rPr>
        <w:t xml:space="preserve"> </w:t>
      </w:r>
      <w:r>
        <w:t xml:space="preserve">= </w:t>
      </w:r>
      <w:r>
        <w:rPr>
          <w:spacing w:val="28"/>
        </w:rPr>
        <w:t xml:space="preserve"> </w:t>
      </w:r>
      <w:r>
        <w:rPr>
          <w:spacing w:val="-14"/>
        </w:rPr>
        <w:t>”ABCDEFGHIJKLMNOPQRSTUVWXYZABCDEFGHIJKLMNOPQRSTUVWXYZ”</w:t>
      </w:r>
    </w:p>
    <w:p w14:paraId="19F3BE32" w14:textId="77777777" w:rsidR="002411D8" w:rsidRDefault="00E92DE7">
      <w:pPr>
        <w:pStyle w:val="a3"/>
        <w:spacing w:line="218" w:lineRule="exact"/>
        <w:ind w:left="608" w:right="7841"/>
        <w:jc w:val="both"/>
      </w:pPr>
      <w:proofErr w:type="gramStart"/>
      <w:r>
        <w:t xml:space="preserve">x </w:t>
      </w:r>
      <w:r>
        <w:rPr>
          <w:spacing w:val="32"/>
        </w:rPr>
        <w:t xml:space="preserve"> </w:t>
      </w:r>
      <w:r>
        <w:rPr>
          <w:spacing w:val="4"/>
        </w:rPr>
        <w:t>+</w:t>
      </w:r>
      <w:proofErr w:type="gramEnd"/>
      <w:r>
        <w:t xml:space="preserve">= </w:t>
      </w:r>
      <w:r>
        <w:rPr>
          <w:spacing w:val="32"/>
        </w:rPr>
        <w:t xml:space="preserve"> </w:t>
      </w:r>
      <w:r>
        <w:t xml:space="preserve">y </w:t>
      </w:r>
      <w:r>
        <w:rPr>
          <w:spacing w:val="32"/>
        </w:rPr>
        <w:t xml:space="preserve"> </w:t>
      </w:r>
      <w:r>
        <w:t xml:space="preserve">+ </w:t>
      </w:r>
      <w:r>
        <w:rPr>
          <w:spacing w:val="36"/>
        </w:rPr>
        <w:t xml:space="preserve"> </w:t>
      </w:r>
      <w:r>
        <w:t>z</w:t>
      </w:r>
    </w:p>
    <w:p w14:paraId="36D4444E" w14:textId="77777777" w:rsidR="002411D8" w:rsidRDefault="00E92DE7">
      <w:pPr>
        <w:pStyle w:val="a3"/>
        <w:spacing w:line="212" w:lineRule="exact"/>
        <w:ind w:left="129"/>
      </w:pPr>
      <w:r>
        <w:t xml:space="preserve">#  </w:t>
      </w:r>
      <w:r>
        <w:rPr>
          <w:spacing w:val="6"/>
        </w:rPr>
        <w:t xml:space="preserve"> </w:t>
      </w:r>
      <w:proofErr w:type="gramStart"/>
      <w:r>
        <w:t>2</w:t>
      </w:r>
      <w:r>
        <w:rPr>
          <w:spacing w:val="-21"/>
        </w:rPr>
        <w:t xml:space="preserve"> </w:t>
      </w:r>
      <w:r>
        <w:t>.</w:t>
      </w:r>
      <w:proofErr w:type="gramEnd"/>
    </w:p>
    <w:p w14:paraId="084D2A66" w14:textId="77777777" w:rsidR="002411D8" w:rsidRDefault="00E92DE7">
      <w:pPr>
        <w:pStyle w:val="a3"/>
        <w:spacing w:line="218" w:lineRule="exact"/>
        <w:ind w:left="146"/>
      </w:pPr>
      <w:proofErr w:type="gramStart"/>
      <w:r>
        <w:t>d</w:t>
      </w:r>
      <w:proofErr w:type="gramEnd"/>
      <w:r>
        <w:rPr>
          <w:spacing w:val="-25"/>
        </w:rPr>
        <w:t xml:space="preserve"> </w:t>
      </w:r>
      <w:r>
        <w:t>e</w:t>
      </w:r>
      <w:r>
        <w:rPr>
          <w:spacing w:val="-25"/>
        </w:rPr>
        <w:t xml:space="preserve"> </w:t>
      </w:r>
      <w:r>
        <w:t xml:space="preserve">f  </w:t>
      </w:r>
      <w:r>
        <w:rPr>
          <w:spacing w:val="17"/>
        </w:rPr>
        <w:t xml:space="preserve"> </w:t>
      </w:r>
      <w:proofErr w:type="spellStart"/>
      <w:r>
        <w:t>f</w:t>
      </w:r>
      <w:proofErr w:type="spellEnd"/>
      <w:r>
        <w:rPr>
          <w:spacing w:val="-26"/>
        </w:rPr>
        <w:t xml:space="preserve"> </w:t>
      </w:r>
      <w:r>
        <w:t>2</w:t>
      </w:r>
      <w:r>
        <w:rPr>
          <w:spacing w:val="15"/>
        </w:rPr>
        <w:t xml:space="preserve"> </w:t>
      </w:r>
      <w:r>
        <w:t>(</w:t>
      </w:r>
      <w:r>
        <w:rPr>
          <w:spacing w:val="-9"/>
        </w:rPr>
        <w:t xml:space="preserve"> </w:t>
      </w:r>
      <w:r>
        <w:t>)</w:t>
      </w:r>
      <w:r>
        <w:rPr>
          <w:spacing w:val="-9"/>
        </w:rPr>
        <w:t xml:space="preserve"> </w:t>
      </w:r>
      <w:r>
        <w:t>:</w:t>
      </w:r>
    </w:p>
    <w:p w14:paraId="1360382A" w14:textId="77777777" w:rsidR="002411D8" w:rsidRDefault="00E92DE7">
      <w:pPr>
        <w:pStyle w:val="a3"/>
        <w:spacing w:before="6" w:line="218" w:lineRule="exact"/>
        <w:ind w:left="608" w:right="2103"/>
        <w:jc w:val="both"/>
      </w:pPr>
      <w:proofErr w:type="gramStart"/>
      <w:r>
        <w:t xml:space="preserve">x </w:t>
      </w:r>
      <w:r>
        <w:rPr>
          <w:spacing w:val="25"/>
        </w:rPr>
        <w:t xml:space="preserve"> </w:t>
      </w:r>
      <w:r>
        <w:t>=</w:t>
      </w:r>
      <w:proofErr w:type="gramEnd"/>
      <w:r>
        <w:t xml:space="preserve"> </w:t>
      </w:r>
      <w:r>
        <w:rPr>
          <w:spacing w:val="31"/>
        </w:rPr>
        <w:t xml:space="preserve"> </w:t>
      </w:r>
      <w:r>
        <w:rPr>
          <w:spacing w:val="-14"/>
        </w:rPr>
        <w:t>”ABCDEFGHIJKLMNOPQRSTUVWXYZABCDEFGHIJKLMNOPQRSTUVWXYZ”</w:t>
      </w:r>
      <w:r>
        <w:rPr>
          <w:spacing w:val="52"/>
          <w:w w:val="99"/>
        </w:rPr>
        <w:t xml:space="preserve"> </w:t>
      </w:r>
      <w:r>
        <w:t xml:space="preserve">y </w:t>
      </w:r>
      <w:r>
        <w:rPr>
          <w:spacing w:val="25"/>
        </w:rPr>
        <w:t xml:space="preserve"> </w:t>
      </w:r>
      <w:r>
        <w:t xml:space="preserve">= </w:t>
      </w:r>
      <w:r>
        <w:rPr>
          <w:spacing w:val="31"/>
        </w:rPr>
        <w:t xml:space="preserve"> </w:t>
      </w:r>
      <w:r>
        <w:rPr>
          <w:spacing w:val="-14"/>
        </w:rPr>
        <w:t>”ABCDEFGHIJKLMNOPQRSTUVWXYZABCDEFGHIJKLMNOPQRSTUVWXYZ”</w:t>
      </w:r>
      <w:r>
        <w:rPr>
          <w:spacing w:val="52"/>
          <w:w w:val="99"/>
        </w:rPr>
        <w:t xml:space="preserve"> </w:t>
      </w:r>
      <w:r>
        <w:t xml:space="preserve">z </w:t>
      </w:r>
      <w:r>
        <w:rPr>
          <w:spacing w:val="28"/>
        </w:rPr>
        <w:t xml:space="preserve"> </w:t>
      </w:r>
      <w:r>
        <w:t xml:space="preserve">= </w:t>
      </w:r>
      <w:r>
        <w:rPr>
          <w:spacing w:val="28"/>
        </w:rPr>
        <w:t xml:space="preserve"> </w:t>
      </w:r>
      <w:r>
        <w:rPr>
          <w:spacing w:val="-14"/>
        </w:rPr>
        <w:t>”ABCDEFGHIJKLMNOPQRSTUVWXYZABCDEFGHIJKLMNOPQRSTUVWXYZ”</w:t>
      </w:r>
    </w:p>
    <w:p w14:paraId="6D576411" w14:textId="77777777" w:rsidR="002411D8" w:rsidRDefault="00E92DE7">
      <w:pPr>
        <w:pStyle w:val="a3"/>
        <w:spacing w:line="218" w:lineRule="exact"/>
        <w:ind w:left="608" w:right="7483"/>
        <w:jc w:val="both"/>
      </w:pPr>
      <w:proofErr w:type="gramStart"/>
      <w:r>
        <w:t xml:space="preserve">x </w:t>
      </w:r>
      <w:r>
        <w:rPr>
          <w:spacing w:val="31"/>
        </w:rPr>
        <w:t xml:space="preserve"> </w:t>
      </w:r>
      <w:r>
        <w:t>=</w:t>
      </w:r>
      <w:proofErr w:type="gramEnd"/>
      <w:r>
        <w:t xml:space="preserve"> </w:t>
      </w:r>
      <w:r>
        <w:rPr>
          <w:spacing w:val="32"/>
        </w:rPr>
        <w:t xml:space="preserve"> </w:t>
      </w:r>
      <w:r>
        <w:t xml:space="preserve">x </w:t>
      </w:r>
      <w:r>
        <w:rPr>
          <w:spacing w:val="32"/>
        </w:rPr>
        <w:t xml:space="preserve"> </w:t>
      </w:r>
      <w:r>
        <w:t xml:space="preserve">+ </w:t>
      </w:r>
      <w:r>
        <w:rPr>
          <w:spacing w:val="32"/>
        </w:rPr>
        <w:t xml:space="preserve"> </w:t>
      </w:r>
      <w:r>
        <w:t xml:space="preserve">y </w:t>
      </w:r>
      <w:r>
        <w:rPr>
          <w:spacing w:val="31"/>
        </w:rPr>
        <w:t xml:space="preserve"> </w:t>
      </w:r>
      <w:r>
        <w:t xml:space="preserve">+ </w:t>
      </w:r>
      <w:r>
        <w:rPr>
          <w:spacing w:val="37"/>
        </w:rPr>
        <w:t xml:space="preserve"> </w:t>
      </w:r>
      <w:r>
        <w:t>z</w:t>
      </w:r>
    </w:p>
    <w:p w14:paraId="4CA6E4F3" w14:textId="77777777" w:rsidR="002411D8" w:rsidRDefault="002411D8">
      <w:pPr>
        <w:spacing w:line="218" w:lineRule="exact"/>
        <w:jc w:val="both"/>
        <w:sectPr w:rsidR="002411D8">
          <w:pgSz w:w="12240" w:h="15840"/>
          <w:pgMar w:top="940" w:right="1300" w:bottom="980" w:left="1320" w:header="716" w:footer="795" w:gutter="0"/>
          <w:cols w:space="720"/>
        </w:sectPr>
      </w:pPr>
    </w:p>
    <w:p w14:paraId="39AA1306" w14:textId="77777777" w:rsidR="002411D8" w:rsidRDefault="00E92DE7">
      <w:pPr>
        <w:pStyle w:val="a3"/>
        <w:spacing w:line="212" w:lineRule="exact"/>
        <w:ind w:left="129"/>
      </w:pPr>
      <w:r>
        <w:t xml:space="preserve">#  </w:t>
      </w:r>
      <w:r>
        <w:rPr>
          <w:spacing w:val="6"/>
        </w:rPr>
        <w:t xml:space="preserve"> </w:t>
      </w:r>
      <w:proofErr w:type="gramStart"/>
      <w:r>
        <w:t>3</w:t>
      </w:r>
      <w:r>
        <w:rPr>
          <w:spacing w:val="-21"/>
        </w:rPr>
        <w:t xml:space="preserve"> </w:t>
      </w:r>
      <w:r>
        <w:t>.</w:t>
      </w:r>
      <w:proofErr w:type="gramEnd"/>
    </w:p>
    <w:p w14:paraId="4CA8915D" w14:textId="77777777" w:rsidR="002411D8" w:rsidRDefault="00E92DE7">
      <w:pPr>
        <w:pStyle w:val="a3"/>
        <w:spacing w:line="224" w:lineRule="exact"/>
        <w:ind w:left="146"/>
      </w:pPr>
      <w:proofErr w:type="gramStart"/>
      <w:r>
        <w:t>d</w:t>
      </w:r>
      <w:proofErr w:type="gramEnd"/>
      <w:r>
        <w:rPr>
          <w:spacing w:val="-25"/>
        </w:rPr>
        <w:t xml:space="preserve"> </w:t>
      </w:r>
      <w:r>
        <w:t>e</w:t>
      </w:r>
      <w:r>
        <w:rPr>
          <w:spacing w:val="-25"/>
        </w:rPr>
        <w:t xml:space="preserve"> </w:t>
      </w:r>
      <w:r>
        <w:t xml:space="preserve">f  </w:t>
      </w:r>
      <w:r>
        <w:rPr>
          <w:spacing w:val="8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(</w:t>
      </w:r>
      <w:r>
        <w:rPr>
          <w:spacing w:val="-8"/>
        </w:rPr>
        <w:t xml:space="preserve"> </w:t>
      </w:r>
      <w:r>
        <w:t>)</w:t>
      </w:r>
      <w:r>
        <w:rPr>
          <w:spacing w:val="-9"/>
        </w:rPr>
        <w:t xml:space="preserve"> </w:t>
      </w:r>
      <w:r>
        <w:t>:</w:t>
      </w:r>
    </w:p>
    <w:p w14:paraId="79DD81DC" w14:textId="77777777" w:rsidR="002411D8" w:rsidRDefault="002411D8">
      <w:pPr>
        <w:spacing w:before="6" w:line="200" w:lineRule="exact"/>
        <w:rPr>
          <w:sz w:val="20"/>
          <w:szCs w:val="20"/>
        </w:rPr>
      </w:pPr>
    </w:p>
    <w:p w14:paraId="41CBD666" w14:textId="77777777" w:rsidR="002411D8" w:rsidRDefault="00E92DE7">
      <w:pPr>
        <w:pStyle w:val="a3"/>
        <w:ind w:left="129"/>
      </w:pPr>
      <w:r>
        <w:t xml:space="preserve">#  </w:t>
      </w:r>
      <w:r>
        <w:rPr>
          <w:spacing w:val="6"/>
        </w:rPr>
        <w:t xml:space="preserve"> </w:t>
      </w:r>
      <w:proofErr w:type="gramStart"/>
      <w:r>
        <w:t>4</w:t>
      </w:r>
      <w:r>
        <w:rPr>
          <w:spacing w:val="-21"/>
        </w:rPr>
        <w:t xml:space="preserve"> </w:t>
      </w:r>
      <w:r>
        <w:t>.</w:t>
      </w:r>
      <w:proofErr w:type="gramEnd"/>
    </w:p>
    <w:p w14:paraId="43ECDC19" w14:textId="77777777" w:rsidR="002411D8" w:rsidRDefault="00E92DE7">
      <w:pPr>
        <w:spacing w:line="200" w:lineRule="exact"/>
        <w:rPr>
          <w:sz w:val="20"/>
          <w:szCs w:val="20"/>
        </w:rPr>
      </w:pPr>
      <w:r>
        <w:br w:type="column"/>
      </w:r>
    </w:p>
    <w:p w14:paraId="70C48B23" w14:textId="77777777" w:rsidR="002411D8" w:rsidRDefault="002411D8">
      <w:pPr>
        <w:spacing w:before="5" w:line="220" w:lineRule="exact"/>
      </w:pPr>
    </w:p>
    <w:p w14:paraId="3F1AB8AC" w14:textId="77777777" w:rsidR="002411D8" w:rsidRDefault="00E92DE7">
      <w:pPr>
        <w:pStyle w:val="a3"/>
        <w:ind w:left="29"/>
      </w:pPr>
      <w:proofErr w:type="gramStart"/>
      <w:r>
        <w:t>p</w:t>
      </w:r>
      <w:proofErr w:type="gramEnd"/>
      <w:r>
        <w:rPr>
          <w:spacing w:val="-25"/>
        </w:rPr>
        <w:t xml:space="preserve"> </w:t>
      </w:r>
      <w:r>
        <w:t>a</w:t>
      </w:r>
      <w:r>
        <w:rPr>
          <w:spacing w:val="-25"/>
        </w:rPr>
        <w:t xml:space="preserve"> </w:t>
      </w:r>
      <w:r>
        <w:t>s</w:t>
      </w:r>
      <w:r>
        <w:rPr>
          <w:spacing w:val="-24"/>
        </w:rPr>
        <w:t xml:space="preserve"> </w:t>
      </w:r>
      <w:proofErr w:type="spellStart"/>
      <w:r>
        <w:t>s</w:t>
      </w:r>
      <w:proofErr w:type="spellEnd"/>
    </w:p>
    <w:p w14:paraId="7F2B7B2B" w14:textId="77777777" w:rsidR="002411D8" w:rsidRDefault="002411D8">
      <w:pPr>
        <w:sectPr w:rsidR="002411D8">
          <w:type w:val="continuous"/>
          <w:pgSz w:w="12240" w:h="15840"/>
          <w:pgMar w:top="1500" w:right="1300" w:bottom="280" w:left="1320" w:header="720" w:footer="720" w:gutter="0"/>
          <w:cols w:num="2" w:space="720" w:equalWidth="0">
            <w:col w:w="1034" w:space="40"/>
            <w:col w:w="8546"/>
          </w:cols>
        </w:sectPr>
      </w:pPr>
    </w:p>
    <w:p w14:paraId="422114E9" w14:textId="77777777" w:rsidR="002411D8" w:rsidRDefault="00E92DE7">
      <w:pPr>
        <w:pStyle w:val="a3"/>
        <w:spacing w:line="212" w:lineRule="exact"/>
        <w:ind w:left="146"/>
      </w:pPr>
      <w:proofErr w:type="gramStart"/>
      <w:r>
        <w:t>d</w:t>
      </w:r>
      <w:proofErr w:type="gramEnd"/>
      <w:r>
        <w:rPr>
          <w:spacing w:val="-25"/>
        </w:rPr>
        <w:t xml:space="preserve"> </w:t>
      </w:r>
      <w:r>
        <w:t>e</w:t>
      </w:r>
      <w:r>
        <w:rPr>
          <w:spacing w:val="-25"/>
        </w:rPr>
        <w:t xml:space="preserve"> </w:t>
      </w:r>
      <w:r>
        <w:t xml:space="preserve">f  </w:t>
      </w:r>
      <w:r>
        <w:rPr>
          <w:spacing w:val="17"/>
        </w:rPr>
        <w:t xml:space="preserve"> </w:t>
      </w:r>
      <w:proofErr w:type="spellStart"/>
      <w:r>
        <w:t>f</w:t>
      </w:r>
      <w:proofErr w:type="spellEnd"/>
      <w:r>
        <w:rPr>
          <w:spacing w:val="-26"/>
        </w:rPr>
        <w:t xml:space="preserve"> </w:t>
      </w:r>
      <w:r>
        <w:t>3</w:t>
      </w:r>
      <w:r>
        <w:rPr>
          <w:spacing w:val="15"/>
        </w:rPr>
        <w:t xml:space="preserve"> </w:t>
      </w:r>
      <w:r>
        <w:t>(</w:t>
      </w:r>
      <w:r>
        <w:rPr>
          <w:spacing w:val="-9"/>
        </w:rPr>
        <w:t xml:space="preserve"> </w:t>
      </w:r>
      <w:r>
        <w:t>)</w:t>
      </w:r>
      <w:r>
        <w:rPr>
          <w:spacing w:val="-9"/>
        </w:rPr>
        <w:t xml:space="preserve"> </w:t>
      </w:r>
      <w:r>
        <w:t>:</w:t>
      </w:r>
    </w:p>
    <w:p w14:paraId="0A2C04E4" w14:textId="77777777" w:rsidR="002411D8" w:rsidRDefault="00E92DE7">
      <w:pPr>
        <w:pStyle w:val="a3"/>
        <w:spacing w:before="6" w:line="218" w:lineRule="exact"/>
        <w:ind w:left="608" w:right="2103"/>
        <w:jc w:val="both"/>
      </w:pPr>
      <w:proofErr w:type="gramStart"/>
      <w:r>
        <w:t xml:space="preserve">x </w:t>
      </w:r>
      <w:r>
        <w:rPr>
          <w:spacing w:val="25"/>
        </w:rPr>
        <w:t xml:space="preserve"> </w:t>
      </w:r>
      <w:r>
        <w:t>=</w:t>
      </w:r>
      <w:proofErr w:type="gramEnd"/>
      <w:r>
        <w:t xml:space="preserve"> </w:t>
      </w:r>
      <w:r>
        <w:rPr>
          <w:spacing w:val="31"/>
        </w:rPr>
        <w:t xml:space="preserve"> </w:t>
      </w:r>
      <w:r>
        <w:rPr>
          <w:spacing w:val="-14"/>
        </w:rPr>
        <w:t>”ABCDEFGHIJKLMNOPQRSTUVWXYZABCDEFGHIJKLMNOPQRSTUVWXYZ”</w:t>
      </w:r>
      <w:r>
        <w:rPr>
          <w:spacing w:val="52"/>
          <w:w w:val="99"/>
        </w:rPr>
        <w:t xml:space="preserve"> </w:t>
      </w:r>
      <w:r>
        <w:t xml:space="preserve">y </w:t>
      </w:r>
      <w:r>
        <w:rPr>
          <w:spacing w:val="25"/>
        </w:rPr>
        <w:t xml:space="preserve"> </w:t>
      </w:r>
      <w:r>
        <w:t xml:space="preserve">= </w:t>
      </w:r>
      <w:r>
        <w:rPr>
          <w:spacing w:val="31"/>
        </w:rPr>
        <w:t xml:space="preserve"> </w:t>
      </w:r>
      <w:r>
        <w:rPr>
          <w:spacing w:val="-14"/>
        </w:rPr>
        <w:t>”ABCDEFGHIJKLMNOPQRSTUVWXYZABCDEFGHIJKLMNOPQRSTUVWXYZ”</w:t>
      </w:r>
      <w:r>
        <w:rPr>
          <w:spacing w:val="52"/>
          <w:w w:val="99"/>
        </w:rPr>
        <w:t xml:space="preserve"> </w:t>
      </w:r>
      <w:r>
        <w:t xml:space="preserve">z </w:t>
      </w:r>
      <w:r>
        <w:rPr>
          <w:spacing w:val="28"/>
        </w:rPr>
        <w:t xml:space="preserve"> </w:t>
      </w:r>
      <w:r>
        <w:t xml:space="preserve">= </w:t>
      </w:r>
      <w:r>
        <w:rPr>
          <w:spacing w:val="28"/>
        </w:rPr>
        <w:t xml:space="preserve"> </w:t>
      </w:r>
      <w:r>
        <w:rPr>
          <w:spacing w:val="-14"/>
        </w:rPr>
        <w:t>”ABCDEFGHIJKLMNOPQRSTUVWXYZABCDEFGHIJKLMNOPQRSTUVWXYZ”</w:t>
      </w:r>
    </w:p>
    <w:p w14:paraId="55C454ED" w14:textId="77777777" w:rsidR="002411D8" w:rsidRDefault="00E92DE7">
      <w:pPr>
        <w:pStyle w:val="a3"/>
        <w:spacing w:line="218" w:lineRule="exact"/>
        <w:ind w:left="608" w:right="6427"/>
        <w:jc w:val="both"/>
      </w:pPr>
      <w:proofErr w:type="gramStart"/>
      <w:r>
        <w:t xml:space="preserve">x </w:t>
      </w:r>
      <w:r>
        <w:rPr>
          <w:spacing w:val="31"/>
        </w:rPr>
        <w:t xml:space="preserve"> </w:t>
      </w:r>
      <w:r>
        <w:t>=</w:t>
      </w:r>
      <w:proofErr w:type="gramEnd"/>
      <w:r>
        <w:t xml:space="preserve">  </w:t>
      </w:r>
      <w:r>
        <w:rPr>
          <w:spacing w:val="4"/>
        </w:rPr>
        <w:t xml:space="preserve"> </w:t>
      </w:r>
      <w:r>
        <w:t>”</w:t>
      </w:r>
      <w:r>
        <w:rPr>
          <w:spacing w:val="-18"/>
        </w:rPr>
        <w:t xml:space="preserve"> </w:t>
      </w:r>
      <w:r>
        <w:t>”</w:t>
      </w:r>
      <w:r>
        <w:rPr>
          <w:spacing w:val="-18"/>
        </w:rPr>
        <w:t xml:space="preserve"> </w:t>
      </w:r>
      <w:r>
        <w:t>.</w:t>
      </w:r>
      <w:r>
        <w:rPr>
          <w:spacing w:val="15"/>
        </w:rPr>
        <w:t xml:space="preserve"> </w:t>
      </w:r>
      <w:proofErr w:type="gramStart"/>
      <w:r>
        <w:t>j</w:t>
      </w:r>
      <w:proofErr w:type="gramEnd"/>
      <w:r>
        <w:rPr>
          <w:spacing w:val="-17"/>
        </w:rPr>
        <w:t xml:space="preserve"> </w:t>
      </w:r>
      <w:r>
        <w:t>o</w:t>
      </w:r>
      <w:r>
        <w:rPr>
          <w:spacing w:val="-17"/>
        </w:rPr>
        <w:t xml:space="preserve"> </w:t>
      </w:r>
      <w:proofErr w:type="spellStart"/>
      <w:r>
        <w:t>i</w:t>
      </w:r>
      <w:proofErr w:type="spellEnd"/>
      <w:r>
        <w:rPr>
          <w:spacing w:val="-18"/>
        </w:rPr>
        <w:t xml:space="preserve"> </w:t>
      </w:r>
      <w:r>
        <w:t>n</w:t>
      </w:r>
      <w:r>
        <w:rPr>
          <w:spacing w:val="18"/>
        </w:rPr>
        <w:t xml:space="preserve"> </w:t>
      </w:r>
      <w:r>
        <w:t>(</w:t>
      </w:r>
      <w:r>
        <w:rPr>
          <w:spacing w:val="-15"/>
        </w:rPr>
        <w:t xml:space="preserve"> </w:t>
      </w:r>
      <w:r>
        <w:t>(</w:t>
      </w:r>
      <w:r>
        <w:rPr>
          <w:spacing w:val="-8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 xml:space="preserve">,  </w:t>
      </w:r>
      <w:r>
        <w:rPr>
          <w:spacing w:val="9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 xml:space="preserve">,  </w:t>
      </w:r>
      <w:r>
        <w:rPr>
          <w:spacing w:val="17"/>
        </w:rPr>
        <w:t xml:space="preserve"> </w:t>
      </w:r>
      <w:r>
        <w:t>z</w:t>
      </w:r>
      <w:r>
        <w:rPr>
          <w:spacing w:val="1"/>
        </w:rPr>
        <w:t xml:space="preserve"> </w:t>
      </w:r>
      <w:r>
        <w:t>)</w:t>
      </w:r>
      <w:r>
        <w:rPr>
          <w:spacing w:val="-16"/>
        </w:rPr>
        <w:t xml:space="preserve"> </w:t>
      </w:r>
      <w:r>
        <w:t>)</w:t>
      </w:r>
    </w:p>
    <w:p w14:paraId="67FAE77B" w14:textId="77777777" w:rsidR="002411D8" w:rsidRDefault="002411D8">
      <w:pPr>
        <w:spacing w:line="218" w:lineRule="exact"/>
        <w:jc w:val="both"/>
        <w:sectPr w:rsidR="002411D8">
          <w:type w:val="continuous"/>
          <w:pgSz w:w="12240" w:h="15840"/>
          <w:pgMar w:top="1500" w:right="1300" w:bottom="280" w:left="1320" w:header="720" w:footer="720" w:gutter="0"/>
          <w:cols w:space="720"/>
        </w:sectPr>
      </w:pPr>
    </w:p>
    <w:p w14:paraId="1F8F3C4B" w14:textId="77777777" w:rsidR="002411D8" w:rsidRDefault="00E92DE7">
      <w:pPr>
        <w:pStyle w:val="a3"/>
        <w:spacing w:line="212" w:lineRule="exact"/>
        <w:ind w:left="129"/>
      </w:pPr>
      <w:r>
        <w:t xml:space="preserve">#  </w:t>
      </w:r>
      <w:r>
        <w:rPr>
          <w:spacing w:val="6"/>
        </w:rPr>
        <w:t xml:space="preserve"> </w:t>
      </w:r>
      <w:proofErr w:type="gramStart"/>
      <w:r>
        <w:t>5</w:t>
      </w:r>
      <w:r>
        <w:rPr>
          <w:spacing w:val="-21"/>
        </w:rPr>
        <w:t xml:space="preserve"> </w:t>
      </w:r>
      <w:r>
        <w:t>.</w:t>
      </w:r>
      <w:proofErr w:type="gramEnd"/>
    </w:p>
    <w:p w14:paraId="5508BE38" w14:textId="77777777" w:rsidR="002411D8" w:rsidRDefault="00E92DE7">
      <w:pPr>
        <w:pStyle w:val="a3"/>
        <w:spacing w:line="218" w:lineRule="exact"/>
        <w:ind w:left="146"/>
      </w:pPr>
      <w:proofErr w:type="gramStart"/>
      <w:r>
        <w:t>d</w:t>
      </w:r>
      <w:proofErr w:type="gramEnd"/>
      <w:r>
        <w:rPr>
          <w:spacing w:val="-25"/>
        </w:rPr>
        <w:t xml:space="preserve"> </w:t>
      </w:r>
      <w:r>
        <w:t>e</w:t>
      </w:r>
      <w:r>
        <w:rPr>
          <w:spacing w:val="-25"/>
        </w:rPr>
        <w:t xml:space="preserve"> </w:t>
      </w:r>
      <w:r>
        <w:t xml:space="preserve">f  </w:t>
      </w:r>
      <w:r>
        <w:rPr>
          <w:spacing w:val="15"/>
        </w:rPr>
        <w:t xml:space="preserve"> </w:t>
      </w:r>
      <w:proofErr w:type="spellStart"/>
      <w:r>
        <w:t>f</w:t>
      </w:r>
      <w:proofErr w:type="spellEnd"/>
      <w:r>
        <w:rPr>
          <w:spacing w:val="-28"/>
        </w:rPr>
        <w:t xml:space="preserve"> </w:t>
      </w:r>
      <w:r>
        <w:t>o</w:t>
      </w:r>
      <w:r>
        <w:rPr>
          <w:spacing w:val="-27"/>
        </w:rPr>
        <w:t xml:space="preserve"> </w:t>
      </w:r>
      <w:proofErr w:type="spellStart"/>
      <w:r>
        <w:t>o</w:t>
      </w:r>
      <w:proofErr w:type="spellEnd"/>
      <w:r>
        <w:rPr>
          <w:spacing w:val="14"/>
        </w:rPr>
        <w:t xml:space="preserve"> </w:t>
      </w:r>
      <w:r>
        <w:t>(</w:t>
      </w:r>
      <w:r>
        <w:rPr>
          <w:spacing w:val="-9"/>
        </w:rPr>
        <w:t xml:space="preserve"> </w:t>
      </w:r>
      <w:r>
        <w:t>)</w:t>
      </w:r>
      <w:r>
        <w:rPr>
          <w:spacing w:val="-9"/>
        </w:rPr>
        <w:t xml:space="preserve"> </w:t>
      </w:r>
      <w:r>
        <w:t>:</w:t>
      </w:r>
    </w:p>
    <w:p w14:paraId="4B76544B" w14:textId="77777777" w:rsidR="002411D8" w:rsidRDefault="00E92DE7">
      <w:pPr>
        <w:pStyle w:val="a3"/>
        <w:spacing w:line="224" w:lineRule="exact"/>
        <w:ind w:left="0"/>
        <w:jc w:val="right"/>
      </w:pPr>
      <w:r>
        <w:t>”</w:t>
      </w:r>
      <w:r>
        <w:rPr>
          <w:spacing w:val="-29"/>
        </w:rPr>
        <w:t xml:space="preserve"> </w:t>
      </w:r>
      <w:r>
        <w:t>”</w:t>
      </w:r>
      <w:r>
        <w:rPr>
          <w:spacing w:val="-28"/>
        </w:rPr>
        <w:t xml:space="preserve"> </w:t>
      </w:r>
      <w:r>
        <w:t>”</w:t>
      </w:r>
    </w:p>
    <w:p w14:paraId="158C94F2" w14:textId="77777777" w:rsidR="002411D8" w:rsidRDefault="002411D8">
      <w:pPr>
        <w:spacing w:before="19" w:line="200" w:lineRule="exact"/>
        <w:rPr>
          <w:sz w:val="20"/>
          <w:szCs w:val="20"/>
        </w:rPr>
      </w:pPr>
    </w:p>
    <w:p w14:paraId="4D3AB745" w14:textId="77777777" w:rsidR="002411D8" w:rsidRDefault="00E92DE7">
      <w:pPr>
        <w:pStyle w:val="a3"/>
        <w:spacing w:line="218" w:lineRule="exact"/>
        <w:ind w:left="1086" w:firstLine="13"/>
      </w:pPr>
      <w:r>
        <w:t>”</w:t>
      </w:r>
      <w:r>
        <w:rPr>
          <w:spacing w:val="-29"/>
        </w:rPr>
        <w:t xml:space="preserve"> </w:t>
      </w:r>
      <w:r>
        <w:t>”</w:t>
      </w:r>
      <w:r>
        <w:rPr>
          <w:spacing w:val="-28"/>
        </w:rPr>
        <w:t xml:space="preserve"> </w:t>
      </w:r>
      <w:r>
        <w:t>”</w:t>
      </w:r>
      <w:r>
        <w:rPr>
          <w:w w:val="99"/>
        </w:rPr>
        <w:t xml:space="preserve"> </w:t>
      </w:r>
      <w:r>
        <w:t>1</w:t>
      </w:r>
    </w:p>
    <w:p w14:paraId="6095A41C" w14:textId="77777777" w:rsidR="002411D8" w:rsidRDefault="00E92DE7">
      <w:pPr>
        <w:spacing w:line="200" w:lineRule="exact"/>
        <w:rPr>
          <w:sz w:val="20"/>
          <w:szCs w:val="20"/>
        </w:rPr>
      </w:pPr>
      <w:r>
        <w:br w:type="column"/>
      </w:r>
    </w:p>
    <w:p w14:paraId="67C5C267" w14:textId="77777777" w:rsidR="002411D8" w:rsidRDefault="002411D8">
      <w:pPr>
        <w:spacing w:line="200" w:lineRule="exact"/>
        <w:rPr>
          <w:sz w:val="20"/>
          <w:szCs w:val="20"/>
        </w:rPr>
      </w:pPr>
    </w:p>
    <w:p w14:paraId="28BFC967" w14:textId="77777777" w:rsidR="002411D8" w:rsidRDefault="002411D8">
      <w:pPr>
        <w:spacing w:before="3" w:line="240" w:lineRule="exact"/>
        <w:rPr>
          <w:sz w:val="24"/>
          <w:szCs w:val="24"/>
        </w:rPr>
      </w:pPr>
    </w:p>
    <w:p w14:paraId="609E420B" w14:textId="77777777" w:rsidR="002411D8" w:rsidRDefault="00E92DE7">
      <w:pPr>
        <w:pStyle w:val="a3"/>
        <w:ind w:left="129"/>
      </w:pPr>
      <w:proofErr w:type="gramStart"/>
      <w:r>
        <w:t>d</w:t>
      </w:r>
      <w:proofErr w:type="gramEnd"/>
      <w:r>
        <w:rPr>
          <w:spacing w:val="-18"/>
        </w:rPr>
        <w:t xml:space="preserve"> </w:t>
      </w:r>
      <w:r>
        <w:t>o</w:t>
      </w:r>
      <w:r>
        <w:rPr>
          <w:spacing w:val="-18"/>
        </w:rPr>
        <w:t xml:space="preserve"> </w:t>
      </w:r>
      <w:r>
        <w:t>c</w:t>
      </w:r>
      <w:r>
        <w:rPr>
          <w:spacing w:val="-18"/>
        </w:rPr>
        <w:t xml:space="preserve"> </w:t>
      </w:r>
      <w:r>
        <w:t>s</w:t>
      </w:r>
      <w:r>
        <w:rPr>
          <w:spacing w:val="-18"/>
        </w:rPr>
        <w:t xml:space="preserve"> </w:t>
      </w:r>
      <w:r>
        <w:t>t</w:t>
      </w:r>
      <w:r>
        <w:rPr>
          <w:spacing w:val="-18"/>
        </w:rPr>
        <w:t xml:space="preserve"> </w:t>
      </w:r>
      <w:r>
        <w:t>r</w:t>
      </w:r>
      <w:r>
        <w:rPr>
          <w:spacing w:val="-18"/>
        </w:rPr>
        <w:t xml:space="preserve"> </w:t>
      </w:r>
      <w:proofErr w:type="spellStart"/>
      <w:r>
        <w:t>i</w:t>
      </w:r>
      <w:proofErr w:type="spellEnd"/>
      <w:r>
        <w:rPr>
          <w:spacing w:val="-18"/>
        </w:rPr>
        <w:t xml:space="preserve"> </w:t>
      </w:r>
      <w:r>
        <w:t>n</w:t>
      </w:r>
      <w:r>
        <w:rPr>
          <w:spacing w:val="-18"/>
        </w:rPr>
        <w:t xml:space="preserve"> </w:t>
      </w:r>
      <w:r>
        <w:t>g</w:t>
      </w:r>
    </w:p>
    <w:p w14:paraId="325880BB" w14:textId="77777777" w:rsidR="002411D8" w:rsidRDefault="002411D8">
      <w:pPr>
        <w:sectPr w:rsidR="002411D8">
          <w:type w:val="continuous"/>
          <w:pgSz w:w="12240" w:h="15840"/>
          <w:pgMar w:top="1500" w:right="1300" w:bottom="280" w:left="1320" w:header="720" w:footer="720" w:gutter="0"/>
          <w:cols w:num="2" w:space="720" w:equalWidth="0">
            <w:col w:w="1412" w:space="524"/>
            <w:col w:w="7684"/>
          </w:cols>
        </w:sectPr>
      </w:pPr>
    </w:p>
    <w:p w14:paraId="084F4C85" w14:textId="77777777" w:rsidR="002411D8" w:rsidRDefault="002411D8">
      <w:pPr>
        <w:spacing w:before="11" w:line="140" w:lineRule="exact"/>
        <w:rPr>
          <w:sz w:val="14"/>
          <w:szCs w:val="14"/>
        </w:rPr>
      </w:pPr>
    </w:p>
    <w:p w14:paraId="653741D6" w14:textId="0EE5040B" w:rsidR="002411D8" w:rsidRDefault="00E92DE7">
      <w:pPr>
        <w:pStyle w:val="a3"/>
        <w:spacing w:before="78" w:line="218" w:lineRule="exact"/>
        <w:ind w:right="139"/>
        <w:jc w:val="both"/>
      </w:pPr>
      <w:r>
        <w:t>Other</w:t>
      </w:r>
      <w:r>
        <w:rPr>
          <w:spacing w:val="10"/>
        </w:rPr>
        <w:t xml:space="preserve"> </w:t>
      </w:r>
      <w:r>
        <w:rPr>
          <w:spacing w:val="-1"/>
        </w:rPr>
        <w:t>examples</w:t>
      </w:r>
      <w:r>
        <w:rPr>
          <w:spacing w:val="10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rPr>
          <w:spacing w:val="-1"/>
        </w:rPr>
        <w:t>the</w:t>
      </w:r>
      <w:r>
        <w:rPr>
          <w:spacing w:val="10"/>
        </w:rPr>
        <w:t xml:space="preserve"> </w:t>
      </w:r>
      <w:r>
        <w:t>most</w:t>
      </w:r>
      <w:r>
        <w:rPr>
          <w:spacing w:val="10"/>
        </w:rPr>
        <w:t xml:space="preserve"> </w:t>
      </w:r>
      <w:r>
        <w:t>anomalous</w:t>
      </w:r>
      <w:r>
        <w:rPr>
          <w:spacing w:val="11"/>
        </w:rPr>
        <w:t xml:space="preserve"> </w:t>
      </w:r>
      <w:r>
        <w:t>code</w:t>
      </w:r>
      <w:r>
        <w:rPr>
          <w:spacing w:val="10"/>
        </w:rPr>
        <w:t xml:space="preserve"> </w:t>
      </w:r>
      <w:r>
        <w:t>blocks</w:t>
      </w:r>
      <w:r>
        <w:rPr>
          <w:spacing w:val="10"/>
        </w:rPr>
        <w:t xml:space="preserve"> </w:t>
      </w:r>
      <w:r>
        <w:t>from</w:t>
      </w:r>
      <w:r>
        <w:rPr>
          <w:spacing w:val="10"/>
        </w:rPr>
        <w:t xml:space="preserve"> </w:t>
      </w:r>
      <w:r>
        <w:t>Py150</w:t>
      </w:r>
      <w:r>
        <w:rPr>
          <w:spacing w:val="10"/>
        </w:rPr>
        <w:t xml:space="preserve"> </w:t>
      </w:r>
      <w:r>
        <w:t>with</w:t>
      </w:r>
      <w:r>
        <w:rPr>
          <w:spacing w:val="10"/>
        </w:rPr>
        <w:t xml:space="preserve"> </w:t>
      </w:r>
      <w:r>
        <w:t>reconstruction</w:t>
      </w:r>
      <w:r>
        <w:rPr>
          <w:spacing w:val="11"/>
        </w:rPr>
        <w:t xml:space="preserve"> </w:t>
      </w:r>
      <w:r>
        <w:t>loss</w:t>
      </w:r>
      <w:r>
        <w:rPr>
          <w:spacing w:val="10"/>
        </w:rPr>
        <w:t xml:space="preserve"> </w:t>
      </w:r>
      <w:ins w:id="448" w:author="Rene Okech" w:date="2021-03-26T17:17:00Z">
        <w:r w:rsidR="00481608">
          <w:rPr>
            <w:spacing w:val="10"/>
          </w:rPr>
          <w:t xml:space="preserve">of over </w:t>
        </w:r>
      </w:ins>
      <w:del w:id="449" w:author="Rene Okech" w:date="2021-03-26T17:17:00Z">
        <w:r w:rsidDel="00481608">
          <w:delText>more</w:delText>
        </w:r>
        <w:r w:rsidDel="00481608">
          <w:rPr>
            <w:spacing w:val="10"/>
          </w:rPr>
          <w:delText xml:space="preserve"> </w:delText>
        </w:r>
        <w:r w:rsidDel="00481608">
          <w:delText>than</w:delText>
        </w:r>
        <w:r w:rsidDel="00481608">
          <w:rPr>
            <w:spacing w:val="10"/>
          </w:rPr>
          <w:delText xml:space="preserve"> </w:delText>
        </w:r>
      </w:del>
      <w:r>
        <w:t>30</w:t>
      </w:r>
      <w:r>
        <w:rPr>
          <w:rFonts w:ascii="Arial"/>
          <w:i/>
        </w:rPr>
        <w:t>.</w:t>
      </w:r>
      <w:r>
        <w:t>0</w:t>
      </w:r>
      <w:r>
        <w:rPr>
          <w:spacing w:val="10"/>
        </w:rPr>
        <w:t xml:space="preserve"> </w:t>
      </w:r>
      <w:r>
        <w:t>are</w:t>
      </w:r>
      <w:r>
        <w:rPr>
          <w:spacing w:val="10"/>
        </w:rPr>
        <w:t xml:space="preserve"> </w:t>
      </w:r>
      <w:r>
        <w:rPr>
          <w:spacing w:val="-2"/>
        </w:rPr>
        <w:t>given</w:t>
      </w:r>
      <w:r>
        <w:rPr>
          <w:spacing w:val="28"/>
          <w:w w:val="101"/>
        </w:rPr>
        <w:t xml:space="preserve"> </w:t>
      </w:r>
      <w:r>
        <w:rPr>
          <w:spacing w:val="1"/>
        </w:rPr>
        <w:t>here</w:t>
      </w:r>
      <w:hyperlink w:anchor="_bookmark17" w:history="1">
        <w:r>
          <w:rPr>
            <w:spacing w:val="1"/>
            <w:position w:val="7"/>
            <w:sz w:val="14"/>
          </w:rPr>
          <w:t>9</w:t>
        </w:r>
      </w:hyperlink>
      <w:r>
        <w:rPr>
          <w:spacing w:val="1"/>
        </w:rPr>
        <w:t>.</w:t>
      </w:r>
    </w:p>
    <w:p w14:paraId="13E59F70" w14:textId="77777777" w:rsidR="002411D8" w:rsidRDefault="002411D8">
      <w:pPr>
        <w:spacing w:line="300" w:lineRule="exact"/>
        <w:rPr>
          <w:sz w:val="30"/>
          <w:szCs w:val="30"/>
        </w:rPr>
      </w:pPr>
    </w:p>
    <w:p w14:paraId="6B22465B" w14:textId="77777777" w:rsidR="002411D8" w:rsidRDefault="00E92DE7">
      <w:pPr>
        <w:pStyle w:val="1"/>
        <w:numPr>
          <w:ilvl w:val="0"/>
          <w:numId w:val="1"/>
        </w:numPr>
        <w:tabs>
          <w:tab w:val="left" w:pos="478"/>
        </w:tabs>
        <w:ind w:right="7998"/>
        <w:jc w:val="both"/>
        <w:rPr>
          <w:b w:val="0"/>
          <w:bCs w:val="0"/>
        </w:rPr>
      </w:pPr>
      <w:bookmarkStart w:id="450" w:name="Conclusion"/>
      <w:bookmarkStart w:id="451" w:name="_bookmark13"/>
      <w:bookmarkEnd w:id="450"/>
      <w:bookmarkEnd w:id="451"/>
      <w:r>
        <w:rPr>
          <w:w w:val="95"/>
        </w:rPr>
        <w:t>Conclusion</w:t>
      </w:r>
    </w:p>
    <w:p w14:paraId="1CF1F384" w14:textId="77777777" w:rsidR="002411D8" w:rsidRDefault="002411D8">
      <w:pPr>
        <w:spacing w:before="6" w:line="230" w:lineRule="exact"/>
        <w:rPr>
          <w:sz w:val="23"/>
          <w:szCs w:val="23"/>
        </w:rPr>
      </w:pPr>
    </w:p>
    <w:p w14:paraId="0917DC82" w14:textId="64EEB9B2" w:rsidR="002411D8" w:rsidRDefault="00E92DE7">
      <w:pPr>
        <w:pStyle w:val="a3"/>
        <w:spacing w:line="218" w:lineRule="exact"/>
        <w:ind w:right="139" w:hanging="10"/>
        <w:jc w:val="both"/>
      </w:pPr>
      <w:r>
        <w:rPr>
          <w:spacing w:val="-9"/>
        </w:rPr>
        <w:t>We</w:t>
      </w:r>
      <w:r>
        <w:rPr>
          <w:spacing w:val="-19"/>
        </w:rPr>
        <w:t xml:space="preserve"> </w:t>
      </w:r>
      <w:r>
        <w:t>present</w:t>
      </w:r>
      <w:r>
        <w:rPr>
          <w:spacing w:val="-18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rPr>
          <w:spacing w:val="-3"/>
        </w:rPr>
        <w:t>new</w:t>
      </w:r>
      <w:r>
        <w:rPr>
          <w:spacing w:val="-18"/>
        </w:rPr>
        <w:t xml:space="preserve"> </w:t>
      </w:r>
      <w:r>
        <w:t>approach</w:t>
      </w:r>
      <w:r>
        <w:rPr>
          <w:spacing w:val="-18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t>cross-project</w:t>
      </w:r>
      <w:r>
        <w:rPr>
          <w:spacing w:val="-18"/>
        </w:rPr>
        <w:t xml:space="preserve"> </w:t>
      </w:r>
      <w:r>
        <w:t>prediction</w:t>
      </w:r>
      <w:r>
        <w:rPr>
          <w:spacing w:val="-18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source</w:t>
      </w:r>
      <w:r>
        <w:rPr>
          <w:spacing w:val="-18"/>
        </w:rPr>
        <w:t xml:space="preserve"> </w:t>
      </w:r>
      <w:r>
        <w:t>code</w:t>
      </w:r>
      <w:r>
        <w:rPr>
          <w:spacing w:val="-18"/>
        </w:rPr>
        <w:t xml:space="preserve"> </w:t>
      </w:r>
      <w:r>
        <w:t>defects.</w:t>
      </w:r>
      <w:r>
        <w:rPr>
          <w:spacing w:val="-7"/>
        </w:rPr>
        <w:t xml:space="preserve"> </w:t>
      </w:r>
      <w:del w:id="452" w:author="Rene Okech" w:date="2021-03-26T17:17:00Z">
        <w:r w:rsidDel="00481608">
          <w:delText>The</w:delText>
        </w:r>
        <w:r w:rsidDel="00481608">
          <w:rPr>
            <w:spacing w:val="-18"/>
          </w:rPr>
          <w:delText xml:space="preserve"> </w:delText>
        </w:r>
        <w:r w:rsidDel="00481608">
          <w:delText>problem</w:delText>
        </w:r>
        <w:r w:rsidDel="00481608">
          <w:rPr>
            <w:spacing w:val="-18"/>
          </w:rPr>
          <w:delText xml:space="preserve"> </w:delText>
        </w:r>
        <w:r w:rsidDel="00481608">
          <w:delText>of</w:delText>
        </w:r>
        <w:r w:rsidDel="00481608">
          <w:rPr>
            <w:spacing w:val="-19"/>
          </w:rPr>
          <w:delText xml:space="preserve"> </w:delText>
        </w:r>
        <w:r w:rsidDel="00481608">
          <w:delText>predicting</w:delText>
        </w:r>
        <w:r w:rsidDel="00481608">
          <w:rPr>
            <w:spacing w:val="-18"/>
          </w:rPr>
          <w:delText xml:space="preserve"> </w:delText>
        </w:r>
        <w:r w:rsidDel="00481608">
          <w:delText>a</w:delText>
        </w:r>
        <w:r w:rsidDel="00481608">
          <w:rPr>
            <w:spacing w:val="-18"/>
          </w:rPr>
          <w:delText xml:space="preserve"> </w:delText>
        </w:r>
      </w:del>
      <w:ins w:id="453" w:author="Rene Okech" w:date="2021-03-26T17:18:00Z">
        <w:r w:rsidR="00481608">
          <w:rPr>
            <w:spacing w:val="-2"/>
          </w:rPr>
          <w:t>C</w:t>
        </w:r>
      </w:ins>
      <w:del w:id="454" w:author="Rene Okech" w:date="2021-03-26T17:18:00Z">
        <w:r w:rsidDel="00481608">
          <w:rPr>
            <w:spacing w:val="-2"/>
          </w:rPr>
          <w:delText>c</w:delText>
        </w:r>
      </w:del>
      <w:r>
        <w:rPr>
          <w:spacing w:val="-2"/>
        </w:rPr>
        <w:t>ode</w:t>
      </w:r>
      <w:r>
        <w:rPr>
          <w:spacing w:val="-18"/>
        </w:rPr>
        <w:t xml:space="preserve"> </w:t>
      </w:r>
      <w:r>
        <w:t>defect</w:t>
      </w:r>
      <w:ins w:id="455" w:author="Rene Okech" w:date="2021-03-26T17:17:00Z">
        <w:r w:rsidR="00481608">
          <w:t xml:space="preserve"> prediction</w:t>
        </w:r>
      </w:ins>
      <w:r>
        <w:rPr>
          <w:spacing w:val="-18"/>
        </w:rPr>
        <w:t xml:space="preserve"> </w:t>
      </w:r>
      <w:r>
        <w:t>is</w:t>
      </w:r>
      <w:r>
        <w:rPr>
          <w:spacing w:val="24"/>
          <w:w w:val="97"/>
        </w:rPr>
        <w:t xml:space="preserve"> </w:t>
      </w:r>
      <w:r>
        <w:t>posed</w:t>
      </w:r>
      <w:r>
        <w:rPr>
          <w:spacing w:val="-12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problem</w:t>
      </w:r>
      <w:ins w:id="456" w:author="Rene Okech" w:date="2021-03-26T17:18:00Z">
        <w:r w:rsidR="00481608">
          <w:t xml:space="preserve"> that involves</w:t>
        </w:r>
      </w:ins>
      <w:del w:id="457" w:author="Rene Okech" w:date="2021-03-26T17:18:00Z">
        <w:r w:rsidDel="00481608">
          <w:rPr>
            <w:spacing w:val="-11"/>
          </w:rPr>
          <w:delText xml:space="preserve"> </w:delText>
        </w:r>
        <w:r w:rsidDel="00481608">
          <w:delText>of</w:delText>
        </w:r>
      </w:del>
      <w:r>
        <w:rPr>
          <w:spacing w:val="-12"/>
        </w:rPr>
        <w:t xml:space="preserve"> </w:t>
      </w:r>
      <w:r>
        <w:t>detecting</w:t>
      </w:r>
      <w:r>
        <w:rPr>
          <w:spacing w:val="-11"/>
        </w:rPr>
        <w:t xml:space="preserve"> </w:t>
      </w:r>
      <w:r>
        <w:t>anomalies</w:t>
      </w:r>
      <w:r>
        <w:rPr>
          <w:spacing w:val="-12"/>
        </w:rPr>
        <w:t xml:space="preserve"> </w:t>
      </w:r>
      <w:r>
        <w:t>using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variational</w:t>
      </w:r>
      <w:proofErr w:type="spellEnd"/>
      <w:r>
        <w:rPr>
          <w:spacing w:val="-11"/>
        </w:rPr>
        <w:t xml:space="preserve"> </w:t>
      </w:r>
      <w:proofErr w:type="spellStart"/>
      <w:r>
        <w:t>autoencoder</w:t>
      </w:r>
      <w:proofErr w:type="spellEnd"/>
      <w:r>
        <w:rPr>
          <w:spacing w:val="-11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semantic</w:t>
      </w:r>
      <w:r>
        <w:rPr>
          <w:spacing w:val="-11"/>
        </w:rPr>
        <w:t xml:space="preserve"> </w:t>
      </w:r>
      <w:r>
        <w:t>multilingual</w:t>
      </w:r>
      <w:r>
        <w:rPr>
          <w:spacing w:val="-12"/>
        </w:rPr>
        <w:t xml:space="preserve"> </w:t>
      </w:r>
      <w:r>
        <w:t>representation</w:t>
      </w:r>
      <w:r>
        <w:rPr>
          <w:spacing w:val="26"/>
          <w:w w:val="98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source</w:t>
      </w:r>
      <w:r>
        <w:rPr>
          <w:spacing w:val="-1"/>
        </w:rPr>
        <w:t xml:space="preserve"> </w:t>
      </w:r>
      <w:r>
        <w:t>code.</w:t>
      </w:r>
      <w:r>
        <w:rPr>
          <w:spacing w:val="11"/>
        </w:rPr>
        <w:t xml:space="preserve"> </w:t>
      </w:r>
      <w:r>
        <w:rPr>
          <w:spacing w:val="-1"/>
        </w:rPr>
        <w:t xml:space="preserve">Training </w:t>
      </w:r>
      <w:del w:id="458" w:author="Rene Okech" w:date="2021-03-26T17:18:00Z">
        <w:r w:rsidDel="00481608">
          <w:rPr>
            <w:spacing w:val="-1"/>
          </w:rPr>
          <w:delText xml:space="preserve">takes </w:delText>
        </w:r>
        <w:r w:rsidDel="00481608">
          <w:delText>place</w:delText>
        </w:r>
      </w:del>
      <w:ins w:id="459" w:author="Rene Okech" w:date="2021-03-26T17:18:00Z">
        <w:r w:rsidR="00481608">
          <w:rPr>
            <w:spacing w:val="-1"/>
          </w:rPr>
          <w:t>occurs</w:t>
        </w:r>
      </w:ins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unsupervised</w:t>
      </w:r>
      <w:r>
        <w:rPr>
          <w:spacing w:val="-1"/>
        </w:rPr>
        <w:t xml:space="preserve"> </w:t>
      </w:r>
      <w:r>
        <w:t>mode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different </w:t>
      </w:r>
      <w:r>
        <w:t>projects</w:t>
      </w:r>
      <w:ins w:id="460" w:author="Rene Okech" w:date="2021-03-26T17:18:00Z">
        <w:r w:rsidR="00481608">
          <w:t>, and t</w:t>
        </w:r>
      </w:ins>
      <w:del w:id="461" w:author="Rene Okech" w:date="2021-03-26T17:18:00Z">
        <w:r w:rsidDel="00481608">
          <w:delText>.</w:delText>
        </w:r>
        <w:r w:rsidDel="00481608">
          <w:rPr>
            <w:spacing w:val="11"/>
          </w:rPr>
          <w:delText xml:space="preserve"> </w:delText>
        </w:r>
        <w:r w:rsidDel="00481608">
          <w:delText>T</w:delText>
        </w:r>
      </w:del>
      <w:r>
        <w:t>he</w:t>
      </w:r>
      <w:r>
        <w:rPr>
          <w:spacing w:val="-1"/>
        </w:rPr>
        <w:t xml:space="preserve"> </w:t>
      </w:r>
      <w:proofErr w:type="spellStart"/>
      <w:r>
        <w:rPr>
          <w:spacing w:val="-1"/>
        </w:rPr>
        <w:t>variational</w:t>
      </w:r>
      <w:proofErr w:type="spellEnd"/>
      <w:r>
        <w:rPr>
          <w:spacing w:val="25"/>
        </w:rPr>
        <w:t xml:space="preserve"> </w:t>
      </w:r>
      <w:proofErr w:type="spellStart"/>
      <w:r>
        <w:t>autoencoder</w:t>
      </w:r>
      <w:proofErr w:type="spellEnd"/>
      <w:r>
        <w:rPr>
          <w:spacing w:val="10"/>
        </w:rPr>
        <w:t xml:space="preserve"> </w:t>
      </w:r>
      <w:r>
        <w:t>can</w:t>
      </w:r>
      <w:r>
        <w:rPr>
          <w:spacing w:val="9"/>
        </w:rPr>
        <w:t xml:space="preserve"> </w:t>
      </w:r>
      <w:r>
        <w:t>be</w:t>
      </w:r>
      <w:r>
        <w:rPr>
          <w:spacing w:val="10"/>
        </w:rPr>
        <w:t xml:space="preserve"> </w:t>
      </w:r>
      <w:r>
        <w:t>combined</w:t>
      </w:r>
      <w:r>
        <w:rPr>
          <w:spacing w:val="10"/>
        </w:rPr>
        <w:t xml:space="preserve"> </w:t>
      </w:r>
      <w:r>
        <w:t>with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neural</w:t>
      </w:r>
      <w:r>
        <w:rPr>
          <w:spacing w:val="10"/>
        </w:rPr>
        <w:t xml:space="preserve"> </w:t>
      </w:r>
      <w:r>
        <w:rPr>
          <w:spacing w:val="-1"/>
        </w:rPr>
        <w:t>network</w:t>
      </w:r>
      <w:r>
        <w:rPr>
          <w:spacing w:val="10"/>
        </w:rPr>
        <w:t xml:space="preserve"> </w:t>
      </w:r>
      <w:del w:id="462" w:author="Rene Okech" w:date="2021-03-26T17:18:00Z">
        <w:r w:rsidDel="00481608">
          <w:delText>that</w:delText>
        </w:r>
        <w:r w:rsidDel="00481608">
          <w:rPr>
            <w:spacing w:val="10"/>
          </w:rPr>
          <w:delText xml:space="preserve"> </w:delText>
        </w:r>
        <w:r w:rsidDel="00481608">
          <w:delText>is</w:delText>
        </w:r>
        <w:r w:rsidDel="00481608">
          <w:rPr>
            <w:spacing w:val="10"/>
          </w:rPr>
          <w:delText xml:space="preserve"> </w:delText>
        </w:r>
      </w:del>
      <w:r>
        <w:t>used</w:t>
      </w:r>
      <w:r>
        <w:rPr>
          <w:spacing w:val="10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code</w:t>
      </w:r>
      <w:r>
        <w:rPr>
          <w:spacing w:val="10"/>
        </w:rPr>
        <w:t xml:space="preserve"> </w:t>
      </w:r>
      <w:r>
        <w:t>representation.</w:t>
      </w:r>
      <w:r>
        <w:rPr>
          <w:spacing w:val="36"/>
        </w:rPr>
        <w:t xml:space="preserve"> </w:t>
      </w:r>
      <w:del w:id="463" w:author="Rene Okech" w:date="2021-03-26T17:19:00Z">
        <w:r w:rsidDel="00481608">
          <w:delText>It</w:delText>
        </w:r>
        <w:r w:rsidDel="00481608">
          <w:rPr>
            <w:spacing w:val="10"/>
          </w:rPr>
          <w:delText xml:space="preserve"> </w:delText>
        </w:r>
        <w:r w:rsidDel="00481608">
          <w:rPr>
            <w:spacing w:val="-2"/>
          </w:rPr>
          <w:delText>gives</w:delText>
        </w:r>
        <w:r w:rsidDel="00481608">
          <w:rPr>
            <w:spacing w:val="10"/>
          </w:rPr>
          <w:delText xml:space="preserve"> </w:delText>
        </w:r>
        <w:r w:rsidDel="00481608">
          <w:delText>a</w:delText>
        </w:r>
        <w:r w:rsidDel="00481608">
          <w:rPr>
            <w:spacing w:val="11"/>
          </w:rPr>
          <w:delText xml:space="preserve"> </w:delText>
        </w:r>
        <w:r w:rsidDel="00481608">
          <w:delText>possibility</w:delText>
        </w:r>
        <w:r w:rsidDel="00481608">
          <w:rPr>
            <w:spacing w:val="9"/>
          </w:rPr>
          <w:delText xml:space="preserve"> </w:delText>
        </w:r>
        <w:r w:rsidDel="00481608">
          <w:delText>to</w:delText>
        </w:r>
        <w:r w:rsidDel="00481608">
          <w:rPr>
            <w:spacing w:val="25"/>
            <w:w w:val="101"/>
          </w:rPr>
          <w:delText xml:space="preserve"> </w:delText>
        </w:r>
      </w:del>
      <w:ins w:id="464" w:author="Rene Okech" w:date="2021-03-26T17:18:00Z">
        <w:r w:rsidR="00481608">
          <w:t>This makes it possible to f</w:t>
        </w:r>
      </w:ins>
      <w:del w:id="465" w:author="Rene Okech" w:date="2021-03-26T17:18:00Z">
        <w:r w:rsidDel="00481608">
          <w:delText>f</w:delText>
        </w:r>
      </w:del>
      <w:r>
        <w:t>ine-tune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model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ins w:id="466" w:author="Rene Okech" w:date="2021-03-26T17:31:00Z">
        <w:r w:rsidR="00700FE6">
          <w:rPr>
            <w:spacing w:val="-8"/>
          </w:rPr>
          <w:t xml:space="preserve">the </w:t>
        </w:r>
      </w:ins>
      <w:r>
        <w:t>end-to-end</w:t>
      </w:r>
      <w:r>
        <w:rPr>
          <w:spacing w:val="-9"/>
        </w:rPr>
        <w:t xml:space="preserve"> </w:t>
      </w:r>
      <w:r>
        <w:t>mode.</w:t>
      </w:r>
    </w:p>
    <w:p w14:paraId="73731AA0" w14:textId="15D3175B" w:rsidR="002411D8" w:rsidRDefault="00E92DE7">
      <w:pPr>
        <w:pStyle w:val="a3"/>
        <w:spacing w:before="109" w:line="218" w:lineRule="exact"/>
        <w:ind w:left="110" w:right="105" w:firstLine="9"/>
        <w:jc w:val="both"/>
      </w:pPr>
      <w:r>
        <w:t>In</w:t>
      </w:r>
      <w:r>
        <w:rPr>
          <w:spacing w:val="-10"/>
        </w:rPr>
        <w:t xml:space="preserve"> </w:t>
      </w:r>
      <w:r>
        <w:t>our</w:t>
      </w:r>
      <w:r>
        <w:rPr>
          <w:spacing w:val="-10"/>
        </w:rPr>
        <w:t xml:space="preserve"> </w:t>
      </w:r>
      <w:r>
        <w:t>future</w:t>
      </w:r>
      <w:r>
        <w:rPr>
          <w:spacing w:val="-10"/>
        </w:rPr>
        <w:t xml:space="preserve"> </w:t>
      </w:r>
      <w:r>
        <w:rPr>
          <w:spacing w:val="-1"/>
        </w:rPr>
        <w:t>work,</w:t>
      </w:r>
      <w:r>
        <w:rPr>
          <w:spacing w:val="-9"/>
        </w:rPr>
        <w:t xml:space="preserve"> </w:t>
      </w:r>
      <w:r>
        <w:t>we</w:t>
      </w:r>
      <w:r>
        <w:rPr>
          <w:spacing w:val="-10"/>
        </w:rPr>
        <w:t xml:space="preserve"> </w:t>
      </w:r>
      <w:del w:id="467" w:author="Rene Okech" w:date="2021-03-26T17:19:00Z">
        <w:r w:rsidDel="00481608">
          <w:delText>will</w:delText>
        </w:r>
        <w:r w:rsidDel="00481608">
          <w:rPr>
            <w:spacing w:val="-10"/>
          </w:rPr>
          <w:delText xml:space="preserve"> </w:delText>
        </w:r>
      </w:del>
      <w:r>
        <w:t>aim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train</w:t>
      </w:r>
      <w:ins w:id="468" w:author="Rene Okech" w:date="2021-03-26T17:19:00Z">
        <w:r w:rsidR="00481608">
          <w:t xml:space="preserve"> a</w:t>
        </w:r>
      </w:ins>
      <w:r>
        <w:rPr>
          <w:spacing w:val="-9"/>
        </w:rPr>
        <w:t xml:space="preserve"> </w:t>
      </w:r>
      <w:r>
        <w:t>multilingual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variational</w:t>
      </w:r>
      <w:proofErr w:type="spellEnd"/>
      <w:r>
        <w:rPr>
          <w:spacing w:val="-10"/>
        </w:rPr>
        <w:t xml:space="preserve"> </w:t>
      </w:r>
      <w:proofErr w:type="spellStart"/>
      <w:r>
        <w:rPr>
          <w:spacing w:val="-1"/>
        </w:rPr>
        <w:t>autoencoder</w:t>
      </w:r>
      <w:proofErr w:type="spellEnd"/>
      <w:ins w:id="469" w:author="Rene Okech" w:date="2021-03-26T17:19:00Z">
        <w:r w:rsidR="00481608">
          <w:rPr>
            <w:spacing w:val="-1"/>
          </w:rPr>
          <w:t xml:space="preserve">, which in turn will lead to a </w:t>
        </w:r>
      </w:ins>
      <w:del w:id="470" w:author="Rene Okech" w:date="2021-03-26T17:19:00Z">
        <w:r w:rsidDel="00481608">
          <w:rPr>
            <w:spacing w:val="-1"/>
          </w:rPr>
          <w:delText>.</w:delText>
        </w:r>
        <w:r w:rsidDel="00481608">
          <w:delText xml:space="preserve"> It</w:delText>
        </w:r>
        <w:r w:rsidDel="00481608">
          <w:rPr>
            <w:spacing w:val="-10"/>
          </w:rPr>
          <w:delText xml:space="preserve"> </w:delText>
        </w:r>
        <w:r w:rsidDel="00481608">
          <w:delText>leads</w:delText>
        </w:r>
        <w:r w:rsidDel="00481608">
          <w:rPr>
            <w:spacing w:val="-9"/>
          </w:rPr>
          <w:delText xml:space="preserve"> </w:delText>
        </w:r>
        <w:r w:rsidDel="00481608">
          <w:delText>to</w:delText>
        </w:r>
        <w:r w:rsidDel="00481608">
          <w:rPr>
            <w:spacing w:val="-11"/>
          </w:rPr>
          <w:delText xml:space="preserve"> </w:delText>
        </w:r>
      </w:del>
      <w:r>
        <w:t>multilingual</w:t>
      </w:r>
      <w:r>
        <w:rPr>
          <w:spacing w:val="-9"/>
        </w:rPr>
        <w:t xml:space="preserve"> </w:t>
      </w:r>
      <w:r>
        <w:t>anomaly</w:t>
      </w:r>
      <w:r>
        <w:rPr>
          <w:spacing w:val="-9"/>
        </w:rPr>
        <w:t xml:space="preserve"> </w:t>
      </w:r>
      <w:r>
        <w:rPr>
          <w:spacing w:val="-1"/>
        </w:rPr>
        <w:t>detection</w:t>
      </w:r>
      <w:r>
        <w:rPr>
          <w:spacing w:val="35"/>
          <w:w w:val="98"/>
        </w:rPr>
        <w:t xml:space="preserve"> </w:t>
      </w:r>
      <w:r>
        <w:t>model.</w:t>
      </w:r>
      <w:r>
        <w:rPr>
          <w:spacing w:val="-5"/>
        </w:rPr>
        <w:t xml:space="preserve"> </w:t>
      </w:r>
      <w:ins w:id="471" w:author="Rene Okech" w:date="2021-03-26T17:19:00Z">
        <w:r w:rsidR="00481608">
          <w:rPr>
            <w:spacing w:val="-5"/>
          </w:rPr>
          <w:t xml:space="preserve">Additionally, </w:t>
        </w:r>
      </w:ins>
      <w:del w:id="472" w:author="Rene Okech" w:date="2021-03-26T17:20:00Z">
        <w:r w:rsidDel="00481608">
          <w:delText>Besides</w:delText>
        </w:r>
        <w:r w:rsidDel="00481608">
          <w:rPr>
            <w:spacing w:val="-14"/>
          </w:rPr>
          <w:delText xml:space="preserve"> </w:delText>
        </w:r>
      </w:del>
      <w:r>
        <w:t>we</w:t>
      </w:r>
      <w:r>
        <w:rPr>
          <w:spacing w:val="-13"/>
        </w:rPr>
        <w:t xml:space="preserve"> </w:t>
      </w:r>
      <w:del w:id="473" w:author="Rene Okech" w:date="2021-03-26T17:20:00Z">
        <w:r w:rsidDel="00481608">
          <w:delText>will</w:delText>
        </w:r>
        <w:r w:rsidDel="00481608">
          <w:rPr>
            <w:spacing w:val="-14"/>
          </w:rPr>
          <w:delText xml:space="preserve"> </w:delText>
        </w:r>
      </w:del>
      <w:r>
        <w:rPr>
          <w:spacing w:val="-2"/>
        </w:rPr>
        <w:t>aim</w:t>
      </w:r>
      <w:r>
        <w:rPr>
          <w:spacing w:val="-14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use</w:t>
      </w:r>
      <w:r>
        <w:rPr>
          <w:spacing w:val="-14"/>
        </w:rPr>
        <w:t xml:space="preserve"> </w:t>
      </w:r>
      <w:ins w:id="474" w:author="Rene Okech" w:date="2021-03-26T17:20:00Z">
        <w:r w:rsidR="00481608">
          <w:rPr>
            <w:spacing w:val="-14"/>
          </w:rPr>
          <w:t xml:space="preserve">the </w:t>
        </w:r>
      </w:ins>
      <w:r>
        <w:rPr>
          <w:spacing w:val="-2"/>
        </w:rPr>
        <w:t>generative</w:t>
      </w:r>
      <w:r>
        <w:rPr>
          <w:spacing w:val="-14"/>
        </w:rPr>
        <w:t xml:space="preserve"> </w:t>
      </w:r>
      <w:r>
        <w:t>abilities</w:t>
      </w:r>
      <w:r>
        <w:rPr>
          <w:spacing w:val="-13"/>
        </w:rPr>
        <w:t xml:space="preserve"> </w:t>
      </w:r>
      <w:r>
        <w:t>of</w:t>
      </w:r>
      <w:r>
        <w:rPr>
          <w:spacing w:val="-14"/>
        </w:rPr>
        <w:t xml:space="preserve"> </w:t>
      </w:r>
      <w:commentRangeStart w:id="475"/>
      <w:r>
        <w:t>out</w:t>
      </w:r>
      <w:commentRangeEnd w:id="475"/>
      <w:r w:rsidR="00481608">
        <w:rPr>
          <w:rStyle w:val="a8"/>
          <w:rFonts w:asciiTheme="minorHAnsi" w:eastAsiaTheme="minorEastAsia" w:hAnsiTheme="minorHAnsi"/>
        </w:rPr>
        <w:commentReference w:id="475"/>
      </w:r>
      <w:r>
        <w:rPr>
          <w:spacing w:val="-14"/>
        </w:rPr>
        <w:t xml:space="preserve"> </w:t>
      </w:r>
      <w:proofErr w:type="spellStart"/>
      <w:r>
        <w:rPr>
          <w:spacing w:val="-2"/>
        </w:rPr>
        <w:t>variational</w:t>
      </w:r>
      <w:proofErr w:type="spellEnd"/>
      <w:r>
        <w:rPr>
          <w:spacing w:val="-13"/>
        </w:rPr>
        <w:t xml:space="preserve"> </w:t>
      </w:r>
      <w:proofErr w:type="spellStart"/>
      <w:r>
        <w:t>autoencoder</w:t>
      </w:r>
      <w:proofErr w:type="spellEnd"/>
      <w:r>
        <w:rPr>
          <w:spacing w:val="-14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interpret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detected</w:t>
      </w:r>
      <w:r>
        <w:rPr>
          <w:spacing w:val="-13"/>
        </w:rPr>
        <w:t xml:space="preserve"> </w:t>
      </w:r>
      <w:r>
        <w:t>anomalies</w:t>
      </w:r>
      <w:ins w:id="476" w:author="Rene Okech" w:date="2021-03-26T17:20:00Z">
        <w:r w:rsidR="00481608">
          <w:t>, and plan</w:t>
        </w:r>
      </w:ins>
      <w:del w:id="477" w:author="Rene Okech" w:date="2021-03-26T17:20:00Z">
        <w:r w:rsidDel="00481608">
          <w:delText>.</w:delText>
        </w:r>
        <w:r w:rsidDel="00481608">
          <w:rPr>
            <w:spacing w:val="29"/>
            <w:w w:val="97"/>
          </w:rPr>
          <w:delText xml:space="preserve"> </w:delText>
        </w:r>
        <w:r w:rsidDel="00481608">
          <w:rPr>
            <w:spacing w:val="-9"/>
          </w:rPr>
          <w:delText>We</w:delText>
        </w:r>
        <w:r w:rsidDel="00481608">
          <w:rPr>
            <w:spacing w:val="-6"/>
          </w:rPr>
          <w:delText xml:space="preserve"> </w:delText>
        </w:r>
        <w:r w:rsidDel="00481608">
          <w:delText>plan</w:delText>
        </w:r>
      </w:del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1"/>
        </w:rPr>
        <w:t>make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publicly</w:t>
      </w:r>
      <w:r>
        <w:rPr>
          <w:spacing w:val="-5"/>
        </w:rPr>
        <w:t xml:space="preserve"> </w:t>
      </w:r>
      <w:r>
        <w:rPr>
          <w:spacing w:val="-1"/>
        </w:rPr>
        <w:t>available.</w:t>
      </w:r>
    </w:p>
    <w:p w14:paraId="21D15D32" w14:textId="4BEC7C56" w:rsidR="002411D8" w:rsidRDefault="00E92DE7">
      <w:pPr>
        <w:pStyle w:val="a3"/>
        <w:spacing w:before="109" w:line="218" w:lineRule="exact"/>
        <w:ind w:right="105" w:hanging="7"/>
        <w:jc w:val="both"/>
      </w:pPr>
      <w:r>
        <w:t>This</w:t>
      </w:r>
      <w:r>
        <w:rPr>
          <w:spacing w:val="4"/>
        </w:rPr>
        <w:t xml:space="preserve"> </w:t>
      </w:r>
      <w:r>
        <w:t>research</w:t>
      </w:r>
      <w:r>
        <w:rPr>
          <w:spacing w:val="4"/>
        </w:rPr>
        <w:t xml:space="preserve"> </w:t>
      </w:r>
      <w:del w:id="478" w:author="Rene Okech" w:date="2021-03-26T17:21:00Z">
        <w:r w:rsidDel="00481608">
          <w:delText>has</w:delText>
        </w:r>
        <w:r w:rsidDel="00481608">
          <w:rPr>
            <w:spacing w:val="5"/>
          </w:rPr>
          <w:delText xml:space="preserve"> </w:delText>
        </w:r>
        <w:r w:rsidDel="00481608">
          <w:delText>been</w:delText>
        </w:r>
      </w:del>
      <w:ins w:id="479" w:author="Rene Okech" w:date="2021-03-26T17:21:00Z">
        <w:r w:rsidR="00481608">
          <w:t>was</w:t>
        </w:r>
      </w:ins>
      <w:r>
        <w:rPr>
          <w:spacing w:val="4"/>
        </w:rPr>
        <w:t xml:space="preserve"> </w:t>
      </w:r>
      <w:r>
        <w:t>supported</w:t>
      </w:r>
      <w:r>
        <w:rPr>
          <w:spacing w:val="5"/>
        </w:rPr>
        <w:t xml:space="preserve"> </w:t>
      </w:r>
      <w:r>
        <w:t>by</w:t>
      </w:r>
      <w:r>
        <w:rPr>
          <w:spacing w:val="4"/>
        </w:rPr>
        <w:t xml:space="preserve"> </w:t>
      </w:r>
      <w:r>
        <w:rPr>
          <w:spacing w:val="-1"/>
        </w:rPr>
        <w:t>Huawei</w:t>
      </w:r>
      <w:ins w:id="480" w:author="Rene Okech" w:date="2021-03-26T17:20:00Z">
        <w:r w:rsidR="00481608">
          <w:rPr>
            <w:spacing w:val="-1"/>
          </w:rPr>
          <w:t xml:space="preserve">, and special thanks go </w:t>
        </w:r>
      </w:ins>
      <w:del w:id="481" w:author="Rene Okech" w:date="2021-03-26T17:21:00Z">
        <w:r w:rsidDel="00481608">
          <w:rPr>
            <w:spacing w:val="-1"/>
          </w:rPr>
          <w:delText>.</w:delText>
        </w:r>
        <w:r w:rsidDel="00481608">
          <w:rPr>
            <w:spacing w:val="18"/>
          </w:rPr>
          <w:delText xml:space="preserve"> </w:delText>
        </w:r>
        <w:r w:rsidDel="00481608">
          <w:delText>Special</w:delText>
        </w:r>
        <w:r w:rsidDel="00481608">
          <w:rPr>
            <w:spacing w:val="4"/>
          </w:rPr>
          <w:delText xml:space="preserve"> </w:delText>
        </w:r>
        <w:r w:rsidDel="00481608">
          <w:delText>thanks</w:delText>
        </w:r>
        <w:r w:rsidDel="00481608">
          <w:rPr>
            <w:spacing w:val="4"/>
          </w:rPr>
          <w:delText xml:space="preserve"> </w:delText>
        </w:r>
      </w:del>
      <w:r>
        <w:t>to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System</w:t>
      </w:r>
      <w:r>
        <w:rPr>
          <w:spacing w:val="5"/>
        </w:rPr>
        <w:t xml:space="preserve"> </w:t>
      </w:r>
      <w:r>
        <w:t>Programming</w:t>
      </w:r>
      <w:r>
        <w:rPr>
          <w:spacing w:val="4"/>
        </w:rPr>
        <w:t xml:space="preserve"> </w:t>
      </w:r>
      <w:r>
        <w:t>Laboratory</w:t>
      </w:r>
      <w:r>
        <w:rPr>
          <w:spacing w:val="4"/>
        </w:rPr>
        <w:t xml:space="preserve"> </w:t>
      </w:r>
      <w:r>
        <w:rPr>
          <w:spacing w:val="-1"/>
        </w:rPr>
        <w:t>(Huawei</w:t>
      </w:r>
      <w:r>
        <w:rPr>
          <w:spacing w:val="5"/>
        </w:rPr>
        <w:t xml:space="preserve"> </w:t>
      </w:r>
      <w:r>
        <w:t>RRI).</w:t>
      </w:r>
      <w:r>
        <w:rPr>
          <w:spacing w:val="27"/>
          <w:w w:val="101"/>
        </w:rPr>
        <w:t xml:space="preserve"> </w:t>
      </w:r>
      <w:r>
        <w:t>Computations</w:t>
      </w:r>
      <w:r>
        <w:rPr>
          <w:spacing w:val="-7"/>
        </w:rPr>
        <w:t xml:space="preserve"> </w:t>
      </w:r>
      <w:r>
        <w:t>were</w:t>
      </w:r>
      <w:r>
        <w:rPr>
          <w:spacing w:val="-6"/>
        </w:rPr>
        <w:t xml:space="preserve"> </w:t>
      </w:r>
      <w:r>
        <w:t>performed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proofErr w:type="spellStart"/>
      <w:r>
        <w:t>Uran</w:t>
      </w:r>
      <w:proofErr w:type="spellEnd"/>
      <w:r>
        <w:rPr>
          <w:spacing w:val="-7"/>
        </w:rPr>
        <w:t xml:space="preserve"> </w:t>
      </w:r>
      <w:r>
        <w:t>supercomputer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IMM</w:t>
      </w:r>
      <w:r>
        <w:rPr>
          <w:spacing w:val="-6"/>
        </w:rPr>
        <w:t xml:space="preserve"> </w:t>
      </w:r>
      <w:r>
        <w:t>UB</w:t>
      </w:r>
      <w:r>
        <w:rPr>
          <w:spacing w:val="-7"/>
        </w:rPr>
        <w:t xml:space="preserve"> </w:t>
      </w:r>
      <w:r>
        <w:t>RAS.</w:t>
      </w:r>
    </w:p>
    <w:p w14:paraId="77F0FE62" w14:textId="77777777" w:rsidR="002411D8" w:rsidRDefault="002411D8">
      <w:pPr>
        <w:spacing w:line="100" w:lineRule="exact"/>
        <w:rPr>
          <w:sz w:val="10"/>
          <w:szCs w:val="10"/>
        </w:rPr>
      </w:pPr>
    </w:p>
    <w:p w14:paraId="735BF0C8" w14:textId="77777777" w:rsidR="002411D8" w:rsidRDefault="002411D8">
      <w:pPr>
        <w:spacing w:line="200" w:lineRule="exact"/>
        <w:rPr>
          <w:sz w:val="20"/>
          <w:szCs w:val="20"/>
        </w:rPr>
      </w:pPr>
    </w:p>
    <w:p w14:paraId="29311A2D" w14:textId="77777777" w:rsidR="002411D8" w:rsidRDefault="00E92DE7">
      <w:pPr>
        <w:pStyle w:val="1"/>
        <w:ind w:left="120" w:right="8389" w:firstLine="0"/>
        <w:jc w:val="both"/>
        <w:rPr>
          <w:b w:val="0"/>
          <w:bCs w:val="0"/>
        </w:rPr>
      </w:pPr>
      <w:r>
        <w:rPr>
          <w:spacing w:val="-1"/>
          <w:w w:val="95"/>
        </w:rPr>
        <w:t>References</w:t>
      </w:r>
    </w:p>
    <w:p w14:paraId="5BC5EB04" w14:textId="77777777" w:rsidR="002411D8" w:rsidRDefault="002411D8">
      <w:pPr>
        <w:spacing w:before="5" w:line="260" w:lineRule="exact"/>
        <w:rPr>
          <w:sz w:val="26"/>
          <w:szCs w:val="26"/>
        </w:rPr>
      </w:pPr>
    </w:p>
    <w:p w14:paraId="52D5DAE8" w14:textId="77777777" w:rsidR="002411D8" w:rsidRDefault="00E92DE7">
      <w:pPr>
        <w:pStyle w:val="a3"/>
        <w:spacing w:line="186" w:lineRule="auto"/>
        <w:ind w:left="646" w:right="105" w:hanging="427"/>
        <w:jc w:val="both"/>
      </w:pPr>
      <w:bookmarkStart w:id="482" w:name="_bookmark14"/>
      <w:bookmarkEnd w:id="482"/>
      <w:r>
        <w:t>[1]</w:t>
      </w:r>
      <w:r>
        <w:rPr>
          <w:spacing w:val="10"/>
        </w:rPr>
        <w:t xml:space="preserve"> </w:t>
      </w:r>
      <w:proofErr w:type="spellStart"/>
      <w:r>
        <w:t>Petar</w:t>
      </w:r>
      <w:proofErr w:type="spellEnd"/>
      <w:r>
        <w:rPr>
          <w:spacing w:val="15"/>
        </w:rPr>
        <w:t xml:space="preserve"> </w:t>
      </w:r>
      <w:proofErr w:type="spellStart"/>
      <w:r>
        <w:t>Afric</w:t>
      </w:r>
      <w:proofErr w:type="spellEnd"/>
      <w:r>
        <w:rPr>
          <w:spacing w:val="14"/>
        </w:rPr>
        <w:t xml:space="preserve"> </w:t>
      </w:r>
      <w:r>
        <w:t>et</w:t>
      </w:r>
      <w:r>
        <w:rPr>
          <w:spacing w:val="15"/>
        </w:rPr>
        <w:t xml:space="preserve"> </w:t>
      </w:r>
      <w:r>
        <w:t>al.</w:t>
      </w:r>
      <w:r>
        <w:rPr>
          <w:spacing w:val="16"/>
        </w:rPr>
        <w:t xml:space="preserve"> </w:t>
      </w:r>
      <w:r>
        <w:t>“REPD:</w:t>
      </w:r>
      <w:r>
        <w:rPr>
          <w:spacing w:val="14"/>
        </w:rPr>
        <w:t xml:space="preserve"> </w:t>
      </w:r>
      <w:r>
        <w:t>Source</w:t>
      </w:r>
      <w:r>
        <w:rPr>
          <w:spacing w:val="15"/>
        </w:rPr>
        <w:t xml:space="preserve"> </w:t>
      </w:r>
      <w:r>
        <w:t>code</w:t>
      </w:r>
      <w:r>
        <w:rPr>
          <w:spacing w:val="14"/>
        </w:rPr>
        <w:t xml:space="preserve"> </w:t>
      </w:r>
      <w:r>
        <w:t>defect</w:t>
      </w:r>
      <w:r>
        <w:rPr>
          <w:spacing w:val="15"/>
        </w:rPr>
        <w:t xml:space="preserve"> </w:t>
      </w:r>
      <w:r>
        <w:t>prediction</w:t>
      </w:r>
      <w:r>
        <w:rPr>
          <w:spacing w:val="15"/>
        </w:rPr>
        <w:t xml:space="preserve"> </w:t>
      </w:r>
      <w:r>
        <w:t>as</w:t>
      </w:r>
      <w:r>
        <w:rPr>
          <w:spacing w:val="14"/>
        </w:rPr>
        <w:t xml:space="preserve"> </w:t>
      </w:r>
      <w:r>
        <w:t>anomaly</w:t>
      </w:r>
      <w:r>
        <w:rPr>
          <w:spacing w:val="15"/>
        </w:rPr>
        <w:t xml:space="preserve"> </w:t>
      </w:r>
      <w:r>
        <w:t>detection”.</w:t>
      </w:r>
      <w:r>
        <w:rPr>
          <w:spacing w:val="14"/>
        </w:rPr>
        <w:t xml:space="preserve"> </w:t>
      </w:r>
      <w:r>
        <w:t>In:</w:t>
      </w:r>
      <w:r>
        <w:rPr>
          <w:spacing w:val="15"/>
        </w:rPr>
        <w:t xml:space="preserve"> </w:t>
      </w:r>
      <w:r>
        <w:rPr>
          <w:rFonts w:cs="Times New Roman"/>
          <w:i/>
          <w:spacing w:val="-1"/>
        </w:rPr>
        <w:t>Journal</w:t>
      </w:r>
      <w:r>
        <w:rPr>
          <w:rFonts w:cs="Times New Roman"/>
          <w:i/>
          <w:spacing w:val="14"/>
        </w:rPr>
        <w:t xml:space="preserve"> </w:t>
      </w:r>
      <w:r>
        <w:rPr>
          <w:rFonts w:cs="Times New Roman"/>
          <w:i/>
        </w:rPr>
        <w:t>of</w:t>
      </w:r>
      <w:r>
        <w:rPr>
          <w:rFonts w:cs="Times New Roman"/>
          <w:i/>
          <w:spacing w:val="15"/>
        </w:rPr>
        <w:t xml:space="preserve"> </w:t>
      </w:r>
      <w:r>
        <w:rPr>
          <w:rFonts w:cs="Times New Roman"/>
          <w:i/>
        </w:rPr>
        <w:t>Systems</w:t>
      </w:r>
      <w:r>
        <w:rPr>
          <w:rFonts w:cs="Times New Roman"/>
          <w:i/>
          <w:spacing w:val="15"/>
        </w:rPr>
        <w:t xml:space="preserve"> </w:t>
      </w:r>
      <w:r>
        <w:rPr>
          <w:rFonts w:cs="Times New Roman"/>
          <w:i/>
        </w:rPr>
        <w:t>and</w:t>
      </w:r>
      <w:r>
        <w:rPr>
          <w:rFonts w:cs="Times New Roman"/>
          <w:i/>
          <w:spacing w:val="22"/>
          <w:w w:val="101"/>
        </w:rPr>
        <w:t xml:space="preserve"> </w:t>
      </w:r>
      <w:r>
        <w:rPr>
          <w:rFonts w:cs="Times New Roman"/>
          <w:i/>
          <w:spacing w:val="-1"/>
        </w:rPr>
        <w:t>Software</w:t>
      </w:r>
      <w:r>
        <w:rPr>
          <w:rFonts w:cs="Times New Roman"/>
          <w:i/>
          <w:spacing w:val="16"/>
        </w:rPr>
        <w:t xml:space="preserve"> </w:t>
      </w:r>
      <w:r>
        <w:t>168</w:t>
      </w:r>
      <w:r>
        <w:rPr>
          <w:spacing w:val="16"/>
        </w:rPr>
        <w:t xml:space="preserve"> </w:t>
      </w:r>
      <w:r>
        <w:t>(2020),</w:t>
      </w:r>
      <w:r>
        <w:rPr>
          <w:spacing w:val="17"/>
        </w:rPr>
        <w:t xml:space="preserve"> </w:t>
      </w:r>
      <w:r>
        <w:t>p.</w:t>
      </w:r>
      <w:r>
        <w:rPr>
          <w:spacing w:val="16"/>
        </w:rPr>
        <w:t xml:space="preserve"> </w:t>
      </w:r>
      <w:r>
        <w:t>110641.</w:t>
      </w:r>
      <w:r>
        <w:rPr>
          <w:spacing w:val="24"/>
        </w:rPr>
        <w:t xml:space="preserve"> </w:t>
      </w:r>
      <w:r>
        <w:rPr>
          <w:spacing w:val="6"/>
          <w:sz w:val="16"/>
          <w:szCs w:val="16"/>
        </w:rPr>
        <w:t>ISSN</w:t>
      </w:r>
      <w:r>
        <w:rPr>
          <w:spacing w:val="6"/>
        </w:rPr>
        <w:t>:</w:t>
      </w:r>
      <w:r>
        <w:rPr>
          <w:spacing w:val="16"/>
        </w:rPr>
        <w:t xml:space="preserve"> </w:t>
      </w:r>
      <w:r>
        <w:t>0164-1212.</w:t>
      </w:r>
      <w:r>
        <w:rPr>
          <w:spacing w:val="23"/>
        </w:rPr>
        <w:t xml:space="preserve"> </w:t>
      </w:r>
      <w:r>
        <w:rPr>
          <w:spacing w:val="5"/>
          <w:sz w:val="16"/>
          <w:szCs w:val="16"/>
        </w:rPr>
        <w:t>DOI</w:t>
      </w:r>
      <w:r>
        <w:rPr>
          <w:spacing w:val="5"/>
        </w:rPr>
        <w:t>:</w:t>
      </w:r>
      <w:r>
        <w:rPr>
          <w:spacing w:val="17"/>
        </w:rPr>
        <w:t xml:space="preserve"> </w:t>
      </w:r>
      <w:r>
        <w:rPr>
          <w:rFonts w:ascii="MS Gothic" w:eastAsia="MS Gothic" w:hAnsi="MS Gothic" w:cs="MS Gothic"/>
        </w:rPr>
        <w:t>https://doi.org/10.1016/j.jss.2020.110641</w:t>
      </w:r>
      <w:r>
        <w:t>.</w:t>
      </w:r>
      <w:r>
        <w:rPr>
          <w:spacing w:val="23"/>
        </w:rPr>
        <w:t xml:space="preserve"> </w:t>
      </w:r>
      <w:r>
        <w:rPr>
          <w:spacing w:val="5"/>
          <w:sz w:val="16"/>
          <w:szCs w:val="16"/>
        </w:rPr>
        <w:t>URL</w:t>
      </w:r>
      <w:r>
        <w:rPr>
          <w:spacing w:val="5"/>
        </w:rPr>
        <w:t>:</w:t>
      </w:r>
      <w:r w:rsidR="007A05FA">
        <w:t xml:space="preserve"> </w:t>
      </w:r>
      <w:hyperlink r:id="rId22">
        <w:r>
          <w:rPr>
            <w:rFonts w:ascii="MS Gothic" w:eastAsia="MS Gothic" w:hAnsi="MS Gothic" w:cs="MS Gothic"/>
          </w:rPr>
          <w:t>http://www.sciencedirect.com/science/article/pii/S0164121220301138</w:t>
        </w:r>
      </w:hyperlink>
      <w:r>
        <w:t>.</w:t>
      </w:r>
    </w:p>
    <w:p w14:paraId="713BEA0B" w14:textId="77777777" w:rsidR="002411D8" w:rsidRDefault="00E92DE7">
      <w:pPr>
        <w:pStyle w:val="a3"/>
        <w:spacing w:before="37" w:line="269" w:lineRule="auto"/>
        <w:ind w:left="219" w:right="105"/>
        <w:rPr>
          <w:rFonts w:cs="Times New Roman"/>
        </w:rPr>
      </w:pPr>
      <w:bookmarkStart w:id="483" w:name="_bookmark16"/>
      <w:bookmarkEnd w:id="483"/>
      <w:r>
        <w:t>[2] Uri</w:t>
      </w:r>
      <w:r>
        <w:rPr>
          <w:spacing w:val="-11"/>
        </w:rPr>
        <w:t xml:space="preserve"> </w:t>
      </w:r>
      <w:proofErr w:type="spellStart"/>
      <w:r>
        <w:t>Alon</w:t>
      </w:r>
      <w:proofErr w:type="spellEnd"/>
      <w:r>
        <w:rPr>
          <w:spacing w:val="-10"/>
        </w:rPr>
        <w:t xml:space="preserve"> </w:t>
      </w:r>
      <w:r>
        <w:t>et</w:t>
      </w:r>
      <w:r>
        <w:rPr>
          <w:spacing w:val="-10"/>
        </w:rPr>
        <w:t xml:space="preserve"> </w:t>
      </w:r>
      <w:r>
        <w:t>al.</w:t>
      </w:r>
      <w:r>
        <w:rPr>
          <w:spacing w:val="-11"/>
        </w:rPr>
        <w:t xml:space="preserve"> </w:t>
      </w:r>
      <w:r>
        <w:t>“code2seq:</w:t>
      </w:r>
      <w:r>
        <w:rPr>
          <w:spacing w:val="-10"/>
        </w:rPr>
        <w:t xml:space="preserve"> </w:t>
      </w:r>
      <w:r>
        <w:t>Generating</w:t>
      </w:r>
      <w:r>
        <w:rPr>
          <w:spacing w:val="-10"/>
        </w:rPr>
        <w:t xml:space="preserve"> </w:t>
      </w:r>
      <w:r>
        <w:t>Sequences</w:t>
      </w:r>
      <w:r>
        <w:rPr>
          <w:spacing w:val="-11"/>
        </w:rPr>
        <w:t xml:space="preserve"> </w:t>
      </w:r>
      <w:r>
        <w:rPr>
          <w:spacing w:val="-1"/>
        </w:rPr>
        <w:t>from</w:t>
      </w:r>
      <w:r>
        <w:rPr>
          <w:spacing w:val="-10"/>
        </w:rPr>
        <w:t xml:space="preserve"> </w:t>
      </w:r>
      <w:r>
        <w:t>Structured</w:t>
      </w:r>
      <w:r>
        <w:rPr>
          <w:spacing w:val="-10"/>
        </w:rPr>
        <w:t xml:space="preserve"> </w:t>
      </w:r>
      <w:r>
        <w:t>Representations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Code”.</w:t>
      </w:r>
      <w:r>
        <w:rPr>
          <w:spacing w:val="-10"/>
        </w:rPr>
        <w:t xml:space="preserve"> </w:t>
      </w:r>
      <w:r>
        <w:t>In:</w:t>
      </w:r>
      <w:r>
        <w:rPr>
          <w:spacing w:val="-10"/>
        </w:rPr>
        <w:t xml:space="preserve"> </w:t>
      </w:r>
      <w:r>
        <w:t>ICLR’19.</w:t>
      </w:r>
      <w:r>
        <w:rPr>
          <w:spacing w:val="-11"/>
        </w:rPr>
        <w:t xml:space="preserve"> </w:t>
      </w:r>
      <w:r>
        <w:t>2019.</w:t>
      </w:r>
      <w:r>
        <w:rPr>
          <w:spacing w:val="23"/>
          <w:w w:val="98"/>
        </w:rPr>
        <w:t xml:space="preserve"> </w:t>
      </w:r>
      <w:bookmarkStart w:id="484" w:name="_bookmark15"/>
      <w:bookmarkEnd w:id="484"/>
      <w:r>
        <w:t>[3]</w:t>
      </w:r>
      <w:r w:rsidR="007A05FA">
        <w:t xml:space="preserve"> </w:t>
      </w:r>
      <w:r>
        <w:t>Uri</w:t>
      </w:r>
      <w:r>
        <w:rPr>
          <w:spacing w:val="17"/>
        </w:rPr>
        <w:t xml:space="preserve"> </w:t>
      </w:r>
      <w:proofErr w:type="spellStart"/>
      <w:r>
        <w:t>Alon</w:t>
      </w:r>
      <w:proofErr w:type="spellEnd"/>
      <w:r>
        <w:rPr>
          <w:spacing w:val="17"/>
        </w:rPr>
        <w:t xml:space="preserve"> </w:t>
      </w:r>
      <w:r>
        <w:t>et</w:t>
      </w:r>
      <w:r>
        <w:rPr>
          <w:spacing w:val="17"/>
        </w:rPr>
        <w:t xml:space="preserve"> </w:t>
      </w:r>
      <w:r>
        <w:t>al.</w:t>
      </w:r>
      <w:r>
        <w:rPr>
          <w:spacing w:val="17"/>
        </w:rPr>
        <w:t xml:space="preserve"> </w:t>
      </w:r>
      <w:r>
        <w:rPr>
          <w:spacing w:val="-1"/>
        </w:rPr>
        <w:t>“Code2vec:</w:t>
      </w:r>
      <w:r>
        <w:rPr>
          <w:spacing w:val="18"/>
        </w:rPr>
        <w:t xml:space="preserve"> </w:t>
      </w:r>
      <w:r>
        <w:t>Learning</w:t>
      </w:r>
      <w:r>
        <w:rPr>
          <w:spacing w:val="17"/>
        </w:rPr>
        <w:t xml:space="preserve"> </w:t>
      </w:r>
      <w:r>
        <w:rPr>
          <w:spacing w:val="-1"/>
        </w:rPr>
        <w:t>Distributed</w:t>
      </w:r>
      <w:r>
        <w:rPr>
          <w:spacing w:val="18"/>
        </w:rPr>
        <w:t xml:space="preserve"> </w:t>
      </w:r>
      <w:r>
        <w:t>Representations</w:t>
      </w:r>
      <w:r>
        <w:rPr>
          <w:spacing w:val="16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Code”.</w:t>
      </w:r>
      <w:r>
        <w:rPr>
          <w:spacing w:val="17"/>
        </w:rPr>
        <w:t xml:space="preserve"> </w:t>
      </w:r>
      <w:r>
        <w:t>In:</w:t>
      </w:r>
      <w:r>
        <w:rPr>
          <w:spacing w:val="17"/>
        </w:rPr>
        <w:t xml:space="preserve"> </w:t>
      </w:r>
      <w:r>
        <w:rPr>
          <w:rFonts w:cs="Times New Roman"/>
          <w:i/>
          <w:spacing w:val="-2"/>
        </w:rPr>
        <w:t>Proc.</w:t>
      </w:r>
      <w:r>
        <w:rPr>
          <w:rFonts w:cs="Times New Roman"/>
          <w:i/>
          <w:spacing w:val="17"/>
        </w:rPr>
        <w:t xml:space="preserve"> </w:t>
      </w:r>
      <w:r>
        <w:rPr>
          <w:rFonts w:cs="Times New Roman"/>
          <w:i/>
          <w:spacing w:val="-3"/>
        </w:rPr>
        <w:t>ACM</w:t>
      </w:r>
      <w:r>
        <w:rPr>
          <w:rFonts w:cs="Times New Roman"/>
          <w:i/>
          <w:spacing w:val="18"/>
        </w:rPr>
        <w:t xml:space="preserve"> </w:t>
      </w:r>
      <w:r>
        <w:rPr>
          <w:rFonts w:cs="Times New Roman"/>
          <w:i/>
          <w:spacing w:val="-2"/>
        </w:rPr>
        <w:t>Program.</w:t>
      </w:r>
      <w:r>
        <w:rPr>
          <w:rFonts w:cs="Times New Roman"/>
          <w:i/>
          <w:spacing w:val="17"/>
        </w:rPr>
        <w:t xml:space="preserve"> </w:t>
      </w:r>
      <w:r>
        <w:rPr>
          <w:rFonts w:cs="Times New Roman"/>
          <w:i/>
          <w:spacing w:val="-1"/>
        </w:rPr>
        <w:t>Lang.</w:t>
      </w:r>
    </w:p>
    <w:p w14:paraId="228E9A30" w14:textId="77777777" w:rsidR="002411D8" w:rsidRDefault="00E92DE7">
      <w:pPr>
        <w:pStyle w:val="a3"/>
        <w:spacing w:line="191" w:lineRule="exact"/>
        <w:ind w:left="651"/>
      </w:pPr>
      <w:proofErr w:type="gramStart"/>
      <w:r>
        <w:t>3.POPL</w:t>
      </w:r>
      <w:proofErr w:type="gramEnd"/>
      <w:r>
        <w:rPr>
          <w:spacing w:val="24"/>
        </w:rPr>
        <w:t xml:space="preserve"> </w:t>
      </w:r>
      <w:r>
        <w:t>(Jan.</w:t>
      </w:r>
      <w:r>
        <w:rPr>
          <w:spacing w:val="25"/>
        </w:rPr>
        <w:t xml:space="preserve"> </w:t>
      </w:r>
      <w:r>
        <w:t>2019).</w:t>
      </w:r>
      <w:r>
        <w:rPr>
          <w:spacing w:val="33"/>
        </w:rPr>
        <w:t xml:space="preserve"> </w:t>
      </w:r>
      <w:r>
        <w:rPr>
          <w:spacing w:val="5"/>
          <w:sz w:val="16"/>
        </w:rPr>
        <w:t>DOI</w:t>
      </w:r>
      <w:r>
        <w:rPr>
          <w:spacing w:val="5"/>
        </w:rPr>
        <w:t>:</w:t>
      </w:r>
      <w:r>
        <w:rPr>
          <w:spacing w:val="25"/>
        </w:rPr>
        <w:t xml:space="preserve"> </w:t>
      </w:r>
      <w:hyperlink r:id="rId23">
        <w:r>
          <w:rPr>
            <w:rFonts w:ascii="MS Gothic"/>
          </w:rPr>
          <w:t>10.1145/3290353</w:t>
        </w:r>
      </w:hyperlink>
      <w:r>
        <w:t>.</w:t>
      </w:r>
      <w:r>
        <w:rPr>
          <w:spacing w:val="32"/>
        </w:rPr>
        <w:t xml:space="preserve"> </w:t>
      </w:r>
      <w:r>
        <w:rPr>
          <w:spacing w:val="5"/>
          <w:sz w:val="16"/>
        </w:rPr>
        <w:t>URL</w:t>
      </w:r>
      <w:r>
        <w:rPr>
          <w:spacing w:val="5"/>
        </w:rPr>
        <w:t>:</w:t>
      </w:r>
      <w:r>
        <w:rPr>
          <w:spacing w:val="25"/>
        </w:rPr>
        <w:t xml:space="preserve"> </w:t>
      </w:r>
      <w:hyperlink r:id="rId24">
        <w:r>
          <w:rPr>
            <w:rFonts w:ascii="MS Gothic"/>
            <w:spacing w:val="-1"/>
          </w:rPr>
          <w:t>https://doi.org/10.1145/3290353</w:t>
        </w:r>
      </w:hyperlink>
      <w:r>
        <w:rPr>
          <w:spacing w:val="-1"/>
        </w:rPr>
        <w:t>.</w:t>
      </w:r>
    </w:p>
    <w:p w14:paraId="53BDF662" w14:textId="3BFF03E8" w:rsidR="002411D8" w:rsidRDefault="00910AE6">
      <w:pPr>
        <w:spacing w:before="146"/>
        <w:ind w:left="373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eastAsiaTheme="minorHAnsi"/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60800" behindDoc="1" locked="0" layoutInCell="1" allowOverlap="1" wp14:anchorId="3F2A0DD8" wp14:editId="38129586">
                <wp:simplePos x="0" y="0"/>
                <wp:positionH relativeFrom="page">
                  <wp:posOffset>2602230</wp:posOffset>
                </wp:positionH>
                <wp:positionV relativeFrom="paragraph">
                  <wp:posOffset>212090</wp:posOffset>
                </wp:positionV>
                <wp:extent cx="34290" cy="1270"/>
                <wp:effectExtent l="11430" t="13335" r="11430" b="4445"/>
                <wp:wrapNone/>
                <wp:docPr id="9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290" cy="1270"/>
                          <a:chOff x="4098" y="334"/>
                          <a:chExt cx="54" cy="2"/>
                        </a:xfrm>
                      </wpg:grpSpPr>
                      <wps:wsp>
                        <wps:cNvPr id="10" name="Freeform 3"/>
                        <wps:cNvSpPr>
                          <a:spLocks/>
                        </wps:cNvSpPr>
                        <wps:spPr bwMode="auto">
                          <a:xfrm>
                            <a:off x="4098" y="334"/>
                            <a:ext cx="54" cy="2"/>
                          </a:xfrm>
                          <a:custGeom>
                            <a:avLst/>
                            <a:gdLst>
                              <a:gd name="T0" fmla="+- 0 4098 4098"/>
                              <a:gd name="T1" fmla="*/ T0 w 54"/>
                              <a:gd name="T2" fmla="+- 0 4152 4098"/>
                              <a:gd name="T3" fmla="*/ T2 w 5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54">
                                <a:moveTo>
                                  <a:pt x="0" y="0"/>
                                </a:moveTo>
                                <a:lnTo>
                                  <a:pt x="54" y="0"/>
                                </a:lnTo>
                              </a:path>
                            </a:pathLst>
                          </a:cu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9F0401" id="Group 2" o:spid="_x0000_s1026" style="position:absolute;margin-left:204.9pt;margin-top:16.7pt;width:2.7pt;height:.1pt;z-index:-251655680;mso-position-horizontal-relative:page" coordorigin="4098,334" coordsize="5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">
                <v:shape id="Freeform 3" o:spid="_x0000_s1027" style="position:absolute;left:4098;top:334;width:54;height:2;visibility:visible;mso-wrap-style:square;v-text-anchor:top" coordsize="54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8/J8UA&#10;AADbAAAADwAAAGRycy9kb3ducmV2LnhtbESPT2vCQBDF7wW/wzJCb3VjhVKiq/iHSsV6MApeh+yY&#10;RLOzIbvVtJ/eORR6m+G9ee83k1nnanWjNlSeDQwHCSji3NuKCwPHw8fLO6gQkS3WnsnADwWYTXtP&#10;E0ytv/OeblkslIRwSNFAGWOTah3ykhyGgW+IRTv71mGUtS20bfEu4a7Wr0nyph1WLA0lNrQsKb9m&#10;385AdVnYrLNfG1qOTmvvNr9ut10Z89zv5mNQkbr4b/67/rSCL/Tyiwygp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jz8nxQAAANsAAAAPAAAAAAAAAAAAAAAAAJgCAABkcnMv&#10;ZG93bnJldi54bWxQSwUGAAAAAAQABAD1AAAAigMAAAAA&#10;" path="m,l54,e" filled="f" strokeweight=".14042mm">
                  <v:path arrowok="t" o:connecttype="custom" o:connectlocs="0,0;54,0" o:connectangles="0,0"/>
                </v:shape>
                <w10:wrap anchorx="page"/>
              </v:group>
            </w:pict>
          </mc:Fallback>
        </mc:AlternateContent>
      </w:r>
      <w:r w:rsidR="00E92DE7">
        <w:rPr>
          <w:rFonts w:ascii="Times New Roman"/>
          <w:spacing w:val="-1"/>
          <w:position w:val="8"/>
          <w:sz w:val="12"/>
        </w:rPr>
        <w:t>9</w:t>
      </w:r>
      <w:bookmarkStart w:id="485" w:name="_bookmark17"/>
      <w:bookmarkEnd w:id="485"/>
      <w:r w:rsidR="00E92DE7">
        <w:rPr>
          <w:rFonts w:ascii="Times New Roman"/>
          <w:spacing w:val="-1"/>
          <w:sz w:val="18"/>
        </w:rPr>
        <w:t>https://github.com/konygin/code</w:t>
      </w:r>
      <w:r w:rsidR="00E92DE7">
        <w:rPr>
          <w:rFonts w:ascii="Times New Roman"/>
          <w:spacing w:val="-13"/>
          <w:sz w:val="18"/>
        </w:rPr>
        <w:t xml:space="preserve"> </w:t>
      </w:r>
      <w:r w:rsidR="00E92DE7">
        <w:rPr>
          <w:rFonts w:ascii="Times New Roman"/>
          <w:sz w:val="18"/>
        </w:rPr>
        <w:t>anomalies</w:t>
      </w:r>
    </w:p>
    <w:p w14:paraId="39A1EA5D" w14:textId="77777777" w:rsidR="002411D8" w:rsidRDefault="002411D8">
      <w:pPr>
        <w:rPr>
          <w:rFonts w:ascii="Times New Roman" w:eastAsia="Times New Roman" w:hAnsi="Times New Roman" w:cs="Times New Roman"/>
          <w:sz w:val="18"/>
          <w:szCs w:val="18"/>
        </w:rPr>
        <w:sectPr w:rsidR="002411D8">
          <w:type w:val="continuous"/>
          <w:pgSz w:w="12240" w:h="15840"/>
          <w:pgMar w:top="1500" w:right="1300" w:bottom="280" w:left="1320" w:header="720" w:footer="720" w:gutter="0"/>
          <w:cols w:space="720"/>
        </w:sectPr>
      </w:pPr>
    </w:p>
    <w:p w14:paraId="13A8C6AF" w14:textId="77777777" w:rsidR="002411D8" w:rsidRDefault="002411D8">
      <w:pPr>
        <w:spacing w:line="200" w:lineRule="exact"/>
        <w:rPr>
          <w:sz w:val="20"/>
          <w:szCs w:val="20"/>
        </w:rPr>
      </w:pPr>
    </w:p>
    <w:p w14:paraId="4CDAD355" w14:textId="77777777" w:rsidR="002411D8" w:rsidRDefault="002411D8">
      <w:pPr>
        <w:spacing w:before="17" w:line="220" w:lineRule="exact"/>
      </w:pPr>
    </w:p>
    <w:p w14:paraId="01EA40B8" w14:textId="77777777" w:rsidR="002411D8" w:rsidRDefault="00E92DE7">
      <w:pPr>
        <w:spacing w:before="93" w:line="204" w:lineRule="auto"/>
        <w:ind w:left="645" w:right="152" w:hanging="426"/>
        <w:jc w:val="both"/>
        <w:rPr>
          <w:rFonts w:ascii="MS Gothic" w:eastAsia="MS Gothic" w:hAnsi="MS Gothic" w:cs="MS Gothic"/>
          <w:sz w:val="20"/>
          <w:szCs w:val="20"/>
        </w:rPr>
      </w:pPr>
      <w:bookmarkStart w:id="486" w:name="_bookmark18"/>
      <w:bookmarkEnd w:id="486"/>
      <w:r>
        <w:rPr>
          <w:rFonts w:ascii="Times New Roman" w:eastAsia="Times New Roman" w:hAnsi="Times New Roman" w:cs="Times New Roman"/>
          <w:sz w:val="20"/>
          <w:szCs w:val="20"/>
        </w:rPr>
        <w:t>[4]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Timofey</w:t>
      </w:r>
      <w:proofErr w:type="spellEnd"/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Bryksin</w:t>
      </w:r>
      <w:proofErr w:type="spellEnd"/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et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al.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“Using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Large-Scale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Anomaly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Detection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Code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Improve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Kotlin</w:t>
      </w:r>
      <w:proofErr w:type="spellEnd"/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Compiler”.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In:</w:t>
      </w:r>
      <w:r>
        <w:rPr>
          <w:rFonts w:ascii="Times New Roman" w:eastAsia="Times New Roman" w:hAnsi="Times New Roman" w:cs="Times New Roman"/>
          <w:spacing w:val="43"/>
          <w:w w:val="10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Proceedings</w:t>
      </w:r>
      <w:r>
        <w:rPr>
          <w:rFonts w:ascii="Times New Roman" w:eastAsia="Times New Roman" w:hAnsi="Times New Roman" w:cs="Times New Roman"/>
          <w:i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i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i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17th</w:t>
      </w:r>
      <w:r>
        <w:rPr>
          <w:rFonts w:ascii="Times New Roman" w:eastAsia="Times New Roman" w:hAnsi="Times New Roman" w:cs="Times New Roman"/>
          <w:i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International</w:t>
      </w:r>
      <w:r>
        <w:rPr>
          <w:rFonts w:ascii="Times New Roman" w:eastAsia="Times New Roman" w:hAnsi="Times New Roman" w:cs="Times New Roman"/>
          <w:i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Conference</w:t>
      </w:r>
      <w:r>
        <w:rPr>
          <w:rFonts w:ascii="Times New Roman" w:eastAsia="Times New Roman" w:hAnsi="Times New Roman" w:cs="Times New Roman"/>
          <w:i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i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Mining</w:t>
      </w:r>
      <w:r>
        <w:rPr>
          <w:rFonts w:ascii="Times New Roman" w:eastAsia="Times New Roman" w:hAnsi="Times New Roman" w:cs="Times New Roman"/>
          <w:i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Software</w:t>
      </w:r>
      <w:r>
        <w:rPr>
          <w:rFonts w:ascii="Times New Roman" w:eastAsia="Times New Roman" w:hAnsi="Times New Roman" w:cs="Times New Roman"/>
          <w:i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Repositories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MSR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’20.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Seoul,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Republic</w:t>
      </w:r>
      <w:r>
        <w:rPr>
          <w:rFonts w:ascii="Times New Roman" w:eastAsia="Times New Roman" w:hAnsi="Times New Roman" w:cs="Times New Roman"/>
          <w:spacing w:val="43"/>
          <w:w w:val="9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>Korea: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Association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Computing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Machinery,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2020,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pp.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455–465.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>ISBN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9781450375177.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>DOI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hyperlink r:id="rId25">
        <w:r>
          <w:rPr>
            <w:rFonts w:ascii="MS Gothic" w:eastAsia="MS Gothic" w:hAnsi="MS Gothic" w:cs="MS Gothic"/>
            <w:sz w:val="20"/>
            <w:szCs w:val="20"/>
          </w:rPr>
          <w:t>10.1145/</w:t>
        </w:r>
      </w:hyperlink>
    </w:p>
    <w:p w14:paraId="12C18858" w14:textId="77777777" w:rsidR="002411D8" w:rsidRDefault="00DE74FB">
      <w:pPr>
        <w:pStyle w:val="a3"/>
        <w:spacing w:line="224" w:lineRule="exact"/>
        <w:ind w:left="651" w:right="2757"/>
        <w:jc w:val="both"/>
      </w:pPr>
      <w:hyperlink r:id="rId26">
        <w:r w:rsidR="00E92DE7">
          <w:rPr>
            <w:rFonts w:ascii="MS Gothic"/>
          </w:rPr>
          <w:t>3379597.3387447</w:t>
        </w:r>
      </w:hyperlink>
      <w:r w:rsidR="00E92DE7">
        <w:t>.</w:t>
      </w:r>
      <w:r w:rsidR="007A05FA">
        <w:t xml:space="preserve"> </w:t>
      </w:r>
      <w:r w:rsidR="00E92DE7">
        <w:rPr>
          <w:spacing w:val="5"/>
          <w:sz w:val="16"/>
        </w:rPr>
        <w:t>URL</w:t>
      </w:r>
      <w:r w:rsidR="00E92DE7">
        <w:rPr>
          <w:spacing w:val="5"/>
        </w:rPr>
        <w:t>:</w:t>
      </w:r>
      <w:r w:rsidR="007A05FA">
        <w:t xml:space="preserve"> </w:t>
      </w:r>
      <w:hyperlink r:id="rId27">
        <w:r w:rsidR="00E92DE7">
          <w:rPr>
            <w:rFonts w:ascii="MS Gothic"/>
          </w:rPr>
          <w:t>https://doi.org/10.1145/3379597.3387447</w:t>
        </w:r>
      </w:hyperlink>
      <w:r w:rsidR="00E92DE7">
        <w:t>.</w:t>
      </w:r>
    </w:p>
    <w:p w14:paraId="259865F9" w14:textId="77777777" w:rsidR="002411D8" w:rsidRDefault="00E92DE7">
      <w:pPr>
        <w:pStyle w:val="a3"/>
        <w:spacing w:before="28" w:line="224" w:lineRule="exact"/>
        <w:ind w:left="219"/>
      </w:pPr>
      <w:bookmarkStart w:id="487" w:name="_bookmark19"/>
      <w:bookmarkEnd w:id="487"/>
      <w:r>
        <w:t>[5]</w:t>
      </w:r>
      <w:r w:rsidR="007A05FA">
        <w:t xml:space="preserve"> </w:t>
      </w:r>
      <w:r>
        <w:t>Jacob</w:t>
      </w:r>
      <w:r>
        <w:rPr>
          <w:spacing w:val="20"/>
        </w:rPr>
        <w:t xml:space="preserve"> </w:t>
      </w:r>
      <w:r>
        <w:rPr>
          <w:spacing w:val="-1"/>
        </w:rPr>
        <w:t>Devlin</w:t>
      </w:r>
      <w:r>
        <w:rPr>
          <w:spacing w:val="19"/>
        </w:rPr>
        <w:t xml:space="preserve"> </w:t>
      </w:r>
      <w:r>
        <w:t>et</w:t>
      </w:r>
      <w:r>
        <w:rPr>
          <w:spacing w:val="19"/>
        </w:rPr>
        <w:t xml:space="preserve"> </w:t>
      </w:r>
      <w:r>
        <w:t>al.</w:t>
      </w:r>
      <w:r>
        <w:rPr>
          <w:spacing w:val="19"/>
        </w:rPr>
        <w:t xml:space="preserve"> </w:t>
      </w:r>
      <w:r>
        <w:rPr>
          <w:spacing w:val="-4"/>
        </w:rPr>
        <w:t>“BERT:</w:t>
      </w:r>
      <w:r>
        <w:rPr>
          <w:spacing w:val="19"/>
        </w:rPr>
        <w:t xml:space="preserve"> </w:t>
      </w:r>
      <w:r>
        <w:rPr>
          <w:spacing w:val="-1"/>
        </w:rPr>
        <w:t>Pre-training</w:t>
      </w:r>
      <w:r>
        <w:rPr>
          <w:spacing w:val="19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Deep</w:t>
      </w:r>
      <w:r>
        <w:rPr>
          <w:spacing w:val="20"/>
        </w:rPr>
        <w:t xml:space="preserve"> </w:t>
      </w:r>
      <w:r>
        <w:t>Bidirectional</w:t>
      </w:r>
      <w:r>
        <w:rPr>
          <w:spacing w:val="19"/>
        </w:rPr>
        <w:t xml:space="preserve"> </w:t>
      </w:r>
      <w:r>
        <w:rPr>
          <w:spacing w:val="-1"/>
        </w:rPr>
        <w:t>Transformers</w:t>
      </w:r>
      <w:r>
        <w:rPr>
          <w:spacing w:val="19"/>
        </w:rPr>
        <w:t xml:space="preserve"> </w:t>
      </w:r>
      <w:r>
        <w:t>for</w:t>
      </w:r>
      <w:r>
        <w:rPr>
          <w:spacing w:val="19"/>
        </w:rPr>
        <w:t xml:space="preserve"> </w:t>
      </w:r>
      <w:r>
        <w:t>Language</w:t>
      </w:r>
      <w:r>
        <w:rPr>
          <w:spacing w:val="19"/>
        </w:rPr>
        <w:t xml:space="preserve"> </w:t>
      </w:r>
      <w:r>
        <w:t>Understanding”.</w:t>
      </w:r>
    </w:p>
    <w:p w14:paraId="628CCF4E" w14:textId="77777777" w:rsidR="002411D8" w:rsidRDefault="00E92DE7">
      <w:pPr>
        <w:spacing w:before="21" w:line="204" w:lineRule="auto"/>
        <w:ind w:left="644" w:right="152" w:firstLine="7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In: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Proceedings</w:t>
      </w:r>
      <w:r>
        <w:rPr>
          <w:rFonts w:ascii="Times New Roman" w:eastAsia="Times New Roman" w:hAnsi="Times New Roman" w:cs="Times New Roman"/>
          <w:i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i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i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2019</w:t>
      </w:r>
      <w:r>
        <w:rPr>
          <w:rFonts w:ascii="Times New Roman" w:eastAsia="Times New Roman" w:hAnsi="Times New Roman" w:cs="Times New Roman"/>
          <w:i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Conference</w:t>
      </w:r>
      <w:r>
        <w:rPr>
          <w:rFonts w:ascii="Times New Roman" w:eastAsia="Times New Roman" w:hAnsi="Times New Roman" w:cs="Times New Roman"/>
          <w:i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i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i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North</w:t>
      </w:r>
      <w:r>
        <w:rPr>
          <w:rFonts w:ascii="Times New Roman" w:eastAsia="Times New Roman" w:hAnsi="Times New Roman" w:cs="Times New Roman"/>
          <w:i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American</w:t>
      </w:r>
      <w:r>
        <w:rPr>
          <w:rFonts w:ascii="Times New Roman" w:eastAsia="Times New Roman" w:hAnsi="Times New Roman" w:cs="Times New Roman"/>
          <w:i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Chapter</w:t>
      </w:r>
      <w:r>
        <w:rPr>
          <w:rFonts w:ascii="Times New Roman" w:eastAsia="Times New Roman" w:hAnsi="Times New Roman" w:cs="Times New Roman"/>
          <w:i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i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i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Association</w:t>
      </w:r>
      <w:r>
        <w:rPr>
          <w:rFonts w:ascii="Times New Roman" w:eastAsia="Times New Roman" w:hAnsi="Times New Roman" w:cs="Times New Roman"/>
          <w:i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i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Computational</w:t>
      </w:r>
      <w:r>
        <w:rPr>
          <w:rFonts w:ascii="Times New Roman" w:eastAsia="Times New Roman" w:hAnsi="Times New Roman" w:cs="Times New Roman"/>
          <w:i/>
          <w:spacing w:val="25"/>
          <w:w w:val="10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Linguistics:</w:t>
      </w:r>
      <w:r>
        <w:rPr>
          <w:rFonts w:ascii="Times New Roman" w:eastAsia="Times New Roman" w:hAnsi="Times New Roman" w:cs="Times New Roman"/>
          <w:i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Human</w:t>
      </w:r>
      <w:r>
        <w:rPr>
          <w:rFonts w:ascii="Times New Roman" w:eastAsia="Times New Roman" w:hAnsi="Times New Roman" w:cs="Times New Roman"/>
          <w:i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Language</w:t>
      </w:r>
      <w:r>
        <w:rPr>
          <w:rFonts w:ascii="Times New Roman" w:eastAsia="Times New Roman" w:hAnsi="Times New Roman" w:cs="Times New Roman"/>
          <w:i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Technologies,</w:t>
      </w:r>
      <w:r>
        <w:rPr>
          <w:rFonts w:ascii="Times New Roman" w:eastAsia="Times New Roman" w:hAnsi="Times New Roman" w:cs="Times New Roman"/>
          <w:i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4"/>
          <w:sz w:val="20"/>
          <w:szCs w:val="20"/>
        </w:rPr>
        <w:t>Volume</w:t>
      </w:r>
      <w:r>
        <w:rPr>
          <w:rFonts w:ascii="Times New Roman" w:eastAsia="Times New Roman" w:hAnsi="Times New Roman" w:cs="Times New Roman"/>
          <w:i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i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(Long</w:t>
      </w:r>
      <w:r>
        <w:rPr>
          <w:rFonts w:ascii="Times New Roman" w:eastAsia="Times New Roman" w:hAnsi="Times New Roman" w:cs="Times New Roman"/>
          <w:i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i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Short</w:t>
      </w:r>
      <w:r>
        <w:rPr>
          <w:rFonts w:ascii="Times New Roman" w:eastAsia="Times New Roman" w:hAnsi="Times New Roman" w:cs="Times New Roman"/>
          <w:i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3"/>
          <w:sz w:val="20"/>
          <w:szCs w:val="20"/>
        </w:rPr>
        <w:t>Papers)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Minneapolis,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Minnesota:</w:t>
      </w:r>
      <w:r>
        <w:rPr>
          <w:rFonts w:ascii="Times New Roman" w:eastAsia="Times New Roman" w:hAnsi="Times New Roman" w:cs="Times New Roman"/>
          <w:spacing w:val="30"/>
          <w:w w:val="10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Association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Computational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Linguistics,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June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2019,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pp.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4171–4186.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>DOI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hyperlink r:id="rId28">
        <w:r>
          <w:rPr>
            <w:rFonts w:ascii="MS Gothic" w:eastAsia="MS Gothic" w:hAnsi="MS Gothic" w:cs="MS Gothic"/>
            <w:sz w:val="20"/>
            <w:szCs w:val="20"/>
          </w:rPr>
          <w:t>10.18653/v1/N19-1423</w:t>
        </w:r>
      </w:hyperlink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>URL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:</w:t>
      </w:r>
    </w:p>
    <w:p w14:paraId="4EF9D8F9" w14:textId="77777777" w:rsidR="002411D8" w:rsidRDefault="00DE74FB">
      <w:pPr>
        <w:pStyle w:val="a3"/>
        <w:spacing w:line="224" w:lineRule="exact"/>
        <w:ind w:left="651" w:right="4660"/>
        <w:jc w:val="both"/>
      </w:pPr>
      <w:hyperlink r:id="rId29">
        <w:r w:rsidR="00E92DE7">
          <w:rPr>
            <w:rFonts w:ascii="MS Gothic"/>
          </w:rPr>
          <w:t>https://www.aclweb.org/anthology/N19-1423</w:t>
        </w:r>
      </w:hyperlink>
      <w:r w:rsidR="00E92DE7">
        <w:t>.</w:t>
      </w:r>
    </w:p>
    <w:p w14:paraId="6205A90A" w14:textId="77777777" w:rsidR="002411D8" w:rsidRDefault="00E92DE7">
      <w:pPr>
        <w:spacing w:before="55" w:line="204" w:lineRule="auto"/>
        <w:ind w:left="651" w:right="127" w:hanging="432"/>
        <w:jc w:val="both"/>
        <w:rPr>
          <w:rFonts w:ascii="MS Gothic" w:eastAsia="MS Gothic" w:hAnsi="MS Gothic" w:cs="MS Gothic"/>
          <w:sz w:val="20"/>
          <w:szCs w:val="20"/>
        </w:rPr>
      </w:pPr>
      <w:bookmarkStart w:id="488" w:name="_bookmark20"/>
      <w:bookmarkEnd w:id="488"/>
      <w:r>
        <w:rPr>
          <w:rFonts w:ascii="Times New Roman" w:eastAsia="Times New Roman" w:hAnsi="Times New Roman" w:cs="Times New Roman"/>
          <w:sz w:val="20"/>
          <w:szCs w:val="20"/>
        </w:rPr>
        <w:t>[6]</w:t>
      </w:r>
      <w:r>
        <w:rPr>
          <w:rFonts w:ascii="Times New Roman" w:eastAsia="Times New Roman" w:hAnsi="Times New Roman" w:cs="Times New Roman"/>
          <w:spacing w:val="15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Zhangyin</w:t>
      </w:r>
      <w:proofErr w:type="spellEnd"/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Feng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al.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“</w:t>
      </w:r>
      <w:proofErr w:type="spellStart"/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CodeBERT</w:t>
      </w:r>
      <w:proofErr w:type="spellEnd"/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Pre-Trained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Model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Programming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Natural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Languages”.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In: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Find-</w:t>
      </w:r>
      <w:r>
        <w:rPr>
          <w:rFonts w:ascii="Times New Roman" w:eastAsia="Times New Roman" w:hAnsi="Times New Roman" w:cs="Times New Roman"/>
          <w:i/>
          <w:spacing w:val="27"/>
          <w:w w:val="101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ings</w:t>
      </w:r>
      <w:proofErr w:type="spellEnd"/>
      <w:r>
        <w:rPr>
          <w:rFonts w:ascii="Times New Roman" w:eastAsia="Times New Roman" w:hAnsi="Times New Roman" w:cs="Times New Roman"/>
          <w:i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i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i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Association</w:t>
      </w:r>
      <w:r>
        <w:rPr>
          <w:rFonts w:ascii="Times New Roman" w:eastAsia="Times New Roman" w:hAnsi="Times New Roman" w:cs="Times New Roman"/>
          <w:i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i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Computational</w:t>
      </w:r>
      <w:r>
        <w:rPr>
          <w:rFonts w:ascii="Times New Roman" w:eastAsia="Times New Roman" w:hAnsi="Times New Roman" w:cs="Times New Roman"/>
          <w:i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Linguistics:</w:t>
      </w:r>
      <w:r>
        <w:rPr>
          <w:rFonts w:ascii="Times New Roman" w:eastAsia="Times New Roman" w:hAnsi="Times New Roman" w:cs="Times New Roman"/>
          <w:i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EMNLP</w:t>
      </w:r>
      <w:r>
        <w:rPr>
          <w:rFonts w:ascii="Times New Roman" w:eastAsia="Times New Roman" w:hAnsi="Times New Roman" w:cs="Times New Roman"/>
          <w:i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2020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Online: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Association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Computational</w:t>
      </w:r>
      <w:r>
        <w:rPr>
          <w:rFonts w:ascii="Times New Roman" w:eastAsia="Times New Roman" w:hAnsi="Times New Roman" w:cs="Times New Roman"/>
          <w:w w:val="10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Linguistics,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Nov.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2020,</w:t>
      </w:r>
      <w:r>
        <w:rPr>
          <w:rFonts w:ascii="Times New Roman" w:eastAsia="Times New Roman" w:hAnsi="Times New Roman" w:cs="Times New Roman"/>
          <w:spacing w:val="4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pp.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1536–1547.</w:t>
      </w:r>
      <w:r w:rsidR="007A05F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>DOI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hyperlink r:id="rId30">
        <w:r>
          <w:rPr>
            <w:rFonts w:ascii="MS Gothic" w:eastAsia="MS Gothic" w:hAnsi="MS Gothic" w:cs="MS Gothic"/>
            <w:spacing w:val="4"/>
            <w:sz w:val="20"/>
            <w:szCs w:val="20"/>
          </w:rPr>
          <w:t>10.18653/v1/2020.findings-</w:t>
        </w:r>
        <w:r>
          <w:rPr>
            <w:rFonts w:ascii="MS Gothic" w:eastAsia="MS Gothic" w:hAnsi="MS Gothic" w:cs="MS Gothic"/>
            <w:spacing w:val="-62"/>
            <w:sz w:val="20"/>
            <w:szCs w:val="20"/>
          </w:rPr>
          <w:t xml:space="preserve"> </w:t>
        </w:r>
        <w:r>
          <w:rPr>
            <w:rFonts w:ascii="MS Gothic" w:eastAsia="MS Gothic" w:hAnsi="MS Gothic" w:cs="MS Gothic"/>
            <w:spacing w:val="2"/>
            <w:sz w:val="20"/>
            <w:szCs w:val="20"/>
          </w:rPr>
          <w:t>emnlp.139</w:t>
        </w:r>
      </w:hyperlink>
      <w:r>
        <w:rPr>
          <w:rFonts w:ascii="Times New Roman" w:eastAsia="Times New Roman" w:hAnsi="Times New Roman" w:cs="Times New Roman"/>
          <w:spacing w:val="2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>URL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spacing w:val="43"/>
          <w:sz w:val="20"/>
          <w:szCs w:val="20"/>
        </w:rPr>
        <w:t xml:space="preserve"> </w:t>
      </w:r>
      <w:hyperlink r:id="rId31">
        <w:r>
          <w:rPr>
            <w:rFonts w:ascii="MS Gothic" w:eastAsia="MS Gothic" w:hAnsi="MS Gothic" w:cs="MS Gothic"/>
            <w:spacing w:val="1"/>
            <w:sz w:val="20"/>
            <w:szCs w:val="20"/>
          </w:rPr>
          <w:t>https</w:t>
        </w:r>
      </w:hyperlink>
      <w:r>
        <w:rPr>
          <w:rFonts w:ascii="MS Gothic" w:eastAsia="MS Gothic" w:hAnsi="MS Gothic" w:cs="MS Gothic"/>
          <w:spacing w:val="1"/>
          <w:sz w:val="20"/>
          <w:szCs w:val="20"/>
        </w:rPr>
        <w:t>:</w:t>
      </w:r>
    </w:p>
    <w:p w14:paraId="0E32C3A5" w14:textId="77777777" w:rsidR="002411D8" w:rsidRDefault="00DE74FB">
      <w:pPr>
        <w:pStyle w:val="a3"/>
        <w:spacing w:line="224" w:lineRule="exact"/>
        <w:ind w:left="640" w:right="3729"/>
        <w:jc w:val="both"/>
      </w:pPr>
      <w:hyperlink r:id="rId32">
        <w:r w:rsidR="00E92DE7">
          <w:rPr>
            <w:rFonts w:ascii="MS Gothic"/>
          </w:rPr>
          <w:t>//www.aclweb.org/anthology/2020.findings-emnlp.139</w:t>
        </w:r>
      </w:hyperlink>
      <w:r w:rsidR="00E92DE7">
        <w:t>.</w:t>
      </w:r>
    </w:p>
    <w:p w14:paraId="4C8850B4" w14:textId="77777777" w:rsidR="002411D8" w:rsidRDefault="00E92DE7">
      <w:pPr>
        <w:spacing w:before="55" w:line="204" w:lineRule="auto"/>
        <w:ind w:left="651" w:right="106" w:hanging="432"/>
        <w:jc w:val="both"/>
        <w:rPr>
          <w:rFonts w:ascii="MS Gothic" w:eastAsia="MS Gothic" w:hAnsi="MS Gothic" w:cs="MS Gothic"/>
          <w:sz w:val="20"/>
          <w:szCs w:val="20"/>
        </w:rPr>
      </w:pPr>
      <w:bookmarkStart w:id="489" w:name="_bookmark21"/>
      <w:bookmarkEnd w:id="489"/>
      <w:r>
        <w:rPr>
          <w:rFonts w:ascii="Times New Roman" w:eastAsia="Times New Roman" w:hAnsi="Times New Roman" w:cs="Times New Roman"/>
          <w:sz w:val="20"/>
          <w:szCs w:val="20"/>
        </w:rPr>
        <w:t>[7] Aditya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Kanade</w:t>
      </w:r>
      <w:proofErr w:type="spellEnd"/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et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al.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“Learning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Evaluating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Contextual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Embedding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Source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Code”.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In: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Proceedings</w:t>
      </w:r>
      <w:r>
        <w:rPr>
          <w:rFonts w:ascii="Times New Roman" w:eastAsia="Times New Roman" w:hAnsi="Times New Roman" w:cs="Times New Roman"/>
          <w:i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i/>
          <w:spacing w:val="29"/>
          <w:w w:val="10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i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37th</w:t>
      </w:r>
      <w:r>
        <w:rPr>
          <w:rFonts w:ascii="Times New Roman" w:eastAsia="Times New Roman" w:hAnsi="Times New Roman" w:cs="Times New Roman"/>
          <w:i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International</w:t>
      </w:r>
      <w:r>
        <w:rPr>
          <w:rFonts w:ascii="Times New Roman" w:eastAsia="Times New Roman" w:hAnsi="Times New Roman" w:cs="Times New Roman"/>
          <w:i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Conference</w:t>
      </w:r>
      <w:r>
        <w:rPr>
          <w:rFonts w:ascii="Times New Roman" w:eastAsia="Times New Roman" w:hAnsi="Times New Roman" w:cs="Times New Roman"/>
          <w:i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i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Machine</w:t>
      </w:r>
      <w:r>
        <w:rPr>
          <w:rFonts w:ascii="Times New Roman" w:eastAsia="Times New Roman" w:hAnsi="Times New Roman" w:cs="Times New Roman"/>
          <w:i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Learning,</w:t>
      </w:r>
      <w:r>
        <w:rPr>
          <w:rFonts w:ascii="Times New Roman" w:eastAsia="Times New Roman" w:hAnsi="Times New Roman" w:cs="Times New Roman"/>
          <w:i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ICML</w:t>
      </w:r>
      <w:r>
        <w:rPr>
          <w:rFonts w:ascii="Times New Roman" w:eastAsia="Times New Roman" w:hAnsi="Times New Roman" w:cs="Times New Roman"/>
          <w:i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2020,</w:t>
      </w:r>
      <w:r>
        <w:rPr>
          <w:rFonts w:ascii="Times New Roman" w:eastAsia="Times New Roman" w:hAnsi="Times New Roman" w:cs="Times New Roman"/>
          <w:i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13–18</w:t>
      </w:r>
      <w:r>
        <w:rPr>
          <w:rFonts w:ascii="Times New Roman" w:eastAsia="Times New Roman" w:hAnsi="Times New Roman" w:cs="Times New Roman"/>
          <w:i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July</w:t>
      </w:r>
      <w:r>
        <w:rPr>
          <w:rFonts w:ascii="Times New Roman" w:eastAsia="Times New Roman" w:hAnsi="Times New Roman" w:cs="Times New Roman"/>
          <w:i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2020,</w:t>
      </w:r>
      <w:r>
        <w:rPr>
          <w:rFonts w:ascii="Times New Roman" w:eastAsia="Times New Roman" w:hAnsi="Times New Roman" w:cs="Times New Roman"/>
          <w:i/>
          <w:spacing w:val="-6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i/>
          <w:spacing w:val="-3"/>
          <w:sz w:val="20"/>
          <w:szCs w:val="20"/>
        </w:rPr>
        <w:t>Virtual</w:t>
      </w:r>
      <w:proofErr w:type="gramEnd"/>
      <w:r>
        <w:rPr>
          <w:rFonts w:ascii="Times New Roman" w:eastAsia="Times New Roman" w:hAnsi="Times New Roman" w:cs="Times New Roman"/>
          <w:i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Event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>Vol.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119.</w:t>
      </w:r>
      <w:r>
        <w:rPr>
          <w:rFonts w:ascii="Times New Roman" w:eastAsia="Times New Roman" w:hAnsi="Times New Roman" w:cs="Times New Roman"/>
          <w:spacing w:val="55"/>
          <w:w w:val="9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Proceedings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Machine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Learning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Research.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PMLR,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2020,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pp.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5110–5121.</w:t>
      </w:r>
      <w:r>
        <w:rPr>
          <w:rFonts w:ascii="Times New Roman" w:eastAsia="Times New Roman" w:hAnsi="Times New Roman" w:cs="Times New Roman"/>
          <w:spacing w:val="1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>URL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hyperlink r:id="rId33">
        <w:r>
          <w:rPr>
            <w:rFonts w:ascii="MS Gothic" w:eastAsia="MS Gothic" w:hAnsi="MS Gothic" w:cs="MS Gothic"/>
            <w:sz w:val="20"/>
            <w:szCs w:val="20"/>
          </w:rPr>
          <w:t>http://proceedings.mlr.</w:t>
        </w:r>
      </w:hyperlink>
    </w:p>
    <w:p w14:paraId="248CF956" w14:textId="77777777" w:rsidR="002411D8" w:rsidRDefault="00DE74FB">
      <w:pPr>
        <w:pStyle w:val="a3"/>
        <w:spacing w:line="224" w:lineRule="exact"/>
        <w:ind w:left="651" w:right="6343"/>
        <w:jc w:val="both"/>
      </w:pPr>
      <w:hyperlink r:id="rId34">
        <w:r w:rsidR="00E92DE7">
          <w:rPr>
            <w:rFonts w:ascii="MS Gothic"/>
          </w:rPr>
          <w:t>press/v119/kanade20a.html</w:t>
        </w:r>
      </w:hyperlink>
      <w:r w:rsidR="00E92DE7">
        <w:t>.</w:t>
      </w:r>
    </w:p>
    <w:p w14:paraId="4F4619F4" w14:textId="77777777" w:rsidR="002411D8" w:rsidRDefault="00E92DE7">
      <w:pPr>
        <w:spacing w:before="55" w:line="204" w:lineRule="auto"/>
        <w:ind w:left="644" w:right="179" w:hanging="426"/>
        <w:jc w:val="both"/>
        <w:rPr>
          <w:rFonts w:ascii="Times New Roman" w:eastAsia="Times New Roman" w:hAnsi="Times New Roman" w:cs="Times New Roman"/>
          <w:sz w:val="20"/>
          <w:szCs w:val="20"/>
        </w:rPr>
      </w:pPr>
      <w:bookmarkStart w:id="490" w:name="_bookmark22"/>
      <w:bookmarkEnd w:id="490"/>
      <w:r>
        <w:rPr>
          <w:rFonts w:ascii="Times New Roman" w:eastAsia="Times New Roman" w:hAnsi="Times New Roman" w:cs="Times New Roman"/>
          <w:sz w:val="20"/>
          <w:szCs w:val="20"/>
        </w:rPr>
        <w:t>[8]</w:t>
      </w:r>
      <w:r>
        <w:rPr>
          <w:rFonts w:ascii="Times New Roman" w:eastAsia="Times New Roman" w:hAnsi="Times New Roman" w:cs="Times New Roman"/>
          <w:spacing w:val="4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Diederik</w:t>
      </w:r>
      <w:proofErr w:type="spellEnd"/>
      <w:r>
        <w:rPr>
          <w:rFonts w:ascii="Times New Roman" w:eastAsia="Times New Roman" w:hAnsi="Times New Roman" w:cs="Times New Roman"/>
          <w:spacing w:val="-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3"/>
          <w:sz w:val="20"/>
          <w:szCs w:val="20"/>
        </w:rPr>
        <w:t>P.</w:t>
      </w:r>
      <w:r>
        <w:rPr>
          <w:rFonts w:ascii="Times New Roman" w:eastAsia="Times New Roman" w:hAnsi="Times New Roman" w:cs="Times New Roman"/>
          <w:spacing w:val="-23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Kingma</w:t>
      </w:r>
      <w:proofErr w:type="spellEnd"/>
      <w:r>
        <w:rPr>
          <w:rFonts w:ascii="Times New Roman" w:eastAsia="Times New Roman" w:hAnsi="Times New Roman" w:cs="Times New Roman"/>
          <w:spacing w:val="-22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Kingma</w:t>
      </w:r>
      <w:proofErr w:type="spellEnd"/>
      <w:r>
        <w:rPr>
          <w:rFonts w:ascii="Times New Roman" w:eastAsia="Times New Roman" w:hAnsi="Times New Roman" w:cs="Times New Roman"/>
          <w:spacing w:val="-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Jimmy</w:t>
      </w:r>
      <w:r>
        <w:rPr>
          <w:rFonts w:ascii="Times New Roman" w:eastAsia="Times New Roman" w:hAnsi="Times New Roman" w:cs="Times New Roman"/>
          <w:spacing w:val="-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Ba.</w:t>
      </w:r>
      <w:r>
        <w:rPr>
          <w:rFonts w:ascii="Times New Roman" w:eastAsia="Times New Roman" w:hAnsi="Times New Roman" w:cs="Times New Roman"/>
          <w:spacing w:val="-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“Adam:</w:t>
      </w:r>
      <w:r>
        <w:rPr>
          <w:rFonts w:ascii="Times New Roman" w:eastAsia="Times New Roman" w:hAnsi="Times New Roman" w:cs="Times New Roman"/>
          <w:spacing w:val="-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-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Method</w:t>
      </w:r>
      <w:r>
        <w:rPr>
          <w:rFonts w:ascii="Times New Roman" w:eastAsia="Times New Roman" w:hAnsi="Times New Roman" w:cs="Times New Roman"/>
          <w:spacing w:val="-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Stochastic</w:t>
      </w:r>
      <w:r>
        <w:rPr>
          <w:rFonts w:ascii="Times New Roman" w:eastAsia="Times New Roman" w:hAnsi="Times New Roman" w:cs="Times New Roman"/>
          <w:spacing w:val="-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Optimization”.</w:t>
      </w:r>
      <w:r>
        <w:rPr>
          <w:rFonts w:ascii="Times New Roman" w:eastAsia="Times New Roman" w:hAnsi="Times New Roman" w:cs="Times New Roman"/>
          <w:spacing w:val="-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In:</w:t>
      </w:r>
      <w:r>
        <w:rPr>
          <w:rFonts w:ascii="Times New Roman" w:eastAsia="Times New Roman" w:hAnsi="Times New Roman" w:cs="Times New Roman"/>
          <w:spacing w:val="-2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4"/>
          <w:sz w:val="20"/>
          <w:szCs w:val="20"/>
        </w:rPr>
        <w:t>3rd</w:t>
      </w:r>
      <w:r>
        <w:rPr>
          <w:rFonts w:ascii="Times New Roman" w:eastAsia="Times New Roman" w:hAnsi="Times New Roman" w:cs="Times New Roman"/>
          <w:i/>
          <w:spacing w:val="-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International</w:t>
      </w:r>
      <w:r>
        <w:rPr>
          <w:rFonts w:ascii="Times New Roman" w:eastAsia="Times New Roman" w:hAnsi="Times New Roman" w:cs="Times New Roman"/>
          <w:i/>
          <w:spacing w:val="23"/>
          <w:w w:val="9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Conference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on Learning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Representations,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ICLR 2015, San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Diego,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CA,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USA, May 7-9, 2015,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Conference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4"/>
          <w:sz w:val="20"/>
          <w:szCs w:val="20"/>
        </w:rPr>
        <w:t>Track</w:t>
      </w:r>
      <w:r>
        <w:rPr>
          <w:rFonts w:ascii="Times New Roman" w:eastAsia="Times New Roman" w:hAnsi="Times New Roman" w:cs="Times New Roman"/>
          <w:i/>
          <w:spacing w:val="3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Proceedings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Ed.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Yoshua</w:t>
      </w:r>
      <w:proofErr w:type="spellEnd"/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Bengio</w:t>
      </w:r>
      <w:proofErr w:type="spellEnd"/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6"/>
          <w:sz w:val="20"/>
          <w:szCs w:val="20"/>
        </w:rPr>
        <w:t>Yann</w:t>
      </w:r>
      <w:proofErr w:type="spellEnd"/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LeCun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2015.</w:t>
      </w:r>
      <w:r>
        <w:rPr>
          <w:rFonts w:ascii="Times New Roman" w:eastAsia="Times New Roman" w:hAnsi="Times New Roman" w:cs="Times New Roman"/>
          <w:spacing w:val="1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>URL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hyperlink r:id="rId35">
        <w:r>
          <w:rPr>
            <w:rFonts w:ascii="MS Gothic" w:eastAsia="MS Gothic" w:hAnsi="MS Gothic" w:cs="MS Gothic"/>
            <w:sz w:val="20"/>
            <w:szCs w:val="20"/>
          </w:rPr>
          <w:t>http://arxiv.org/abs/1412.6980</w:t>
        </w:r>
      </w:hyperlink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4F5E8AF1" w14:textId="77777777" w:rsidR="002411D8" w:rsidRDefault="00E92DE7">
      <w:pPr>
        <w:spacing w:before="61" w:line="204" w:lineRule="auto"/>
        <w:ind w:left="645" w:right="145" w:hanging="426"/>
        <w:jc w:val="both"/>
        <w:rPr>
          <w:rFonts w:ascii="Times New Roman" w:eastAsia="Times New Roman" w:hAnsi="Times New Roman" w:cs="Times New Roman"/>
          <w:sz w:val="20"/>
          <w:szCs w:val="20"/>
        </w:rPr>
      </w:pPr>
      <w:bookmarkStart w:id="491" w:name="_bookmark23"/>
      <w:bookmarkEnd w:id="491"/>
      <w:r>
        <w:rPr>
          <w:rFonts w:ascii="Times New Roman" w:eastAsia="Times New Roman" w:hAnsi="Times New Roman" w:cs="Times New Roman"/>
          <w:sz w:val="20"/>
          <w:szCs w:val="20"/>
        </w:rPr>
        <w:t>[9]</w:t>
      </w:r>
      <w:r>
        <w:rPr>
          <w:rFonts w:ascii="Times New Roman" w:eastAsia="Times New Roman" w:hAnsi="Times New Roman" w:cs="Times New Roman"/>
          <w:spacing w:val="16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Diederik</w:t>
      </w:r>
      <w:proofErr w:type="spellEnd"/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>P.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Kingma</w:t>
      </w:r>
      <w:proofErr w:type="spellEnd"/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Max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0"/>
          <w:szCs w:val="20"/>
        </w:rPr>
        <w:t>Welling.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“Auto-Encoding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Variational</w:t>
      </w:r>
      <w:proofErr w:type="spellEnd"/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Bayes”.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In:</w:t>
      </w:r>
      <w:r>
        <w:rPr>
          <w:rFonts w:ascii="Times New Roman" w:eastAsia="Times New Roman" w:hAnsi="Times New Roman" w:cs="Times New Roman"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2nd</w:t>
      </w:r>
      <w:r>
        <w:rPr>
          <w:rFonts w:ascii="Times New Roman" w:eastAsia="Times New Roman" w:hAnsi="Times New Roman" w:cs="Times New Roman"/>
          <w:i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International</w:t>
      </w:r>
      <w:r>
        <w:rPr>
          <w:rFonts w:ascii="Times New Roman" w:eastAsia="Times New Roman" w:hAnsi="Times New Roman" w:cs="Times New Roman"/>
          <w:i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Conference</w:t>
      </w:r>
      <w:r>
        <w:rPr>
          <w:rFonts w:ascii="Times New Roman" w:eastAsia="Times New Roman" w:hAnsi="Times New Roman" w:cs="Times New Roman"/>
          <w:i/>
          <w:spacing w:val="-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i/>
          <w:spacing w:val="25"/>
          <w:w w:val="9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Learning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Representations,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ICLR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2014,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Banff,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AB,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Canada,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April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14–16,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2014,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Conference </w:t>
      </w:r>
      <w:r>
        <w:rPr>
          <w:rFonts w:ascii="Times New Roman" w:eastAsia="Times New Roman" w:hAnsi="Times New Roman" w:cs="Times New Roman"/>
          <w:i/>
          <w:spacing w:val="-4"/>
          <w:sz w:val="20"/>
          <w:szCs w:val="20"/>
        </w:rPr>
        <w:t>Track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Proceedings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2014.</w:t>
      </w:r>
      <w:r w:rsidR="007A05F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arXiv</w:t>
      </w:r>
      <w:proofErr w:type="spellEnd"/>
      <w:proofErr w:type="gramEnd"/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:</w:t>
      </w:r>
      <w:r w:rsidR="007A05F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hyperlink r:id="rId36">
        <w:r>
          <w:rPr>
            <w:rFonts w:ascii="MS Gothic" w:eastAsia="MS Gothic" w:hAnsi="MS Gothic" w:cs="MS Gothic"/>
            <w:sz w:val="20"/>
            <w:szCs w:val="20"/>
          </w:rPr>
          <w:t>http://arxiv.org/abs/1312.6114v10</w:t>
        </w:r>
      </w:hyperlink>
      <w:r>
        <w:rPr>
          <w:rFonts w:ascii="MS Gothic" w:eastAsia="MS Gothic" w:hAnsi="MS Gothic" w:cs="MS Gothic"/>
          <w:spacing w:val="1"/>
          <w:sz w:val="20"/>
          <w:szCs w:val="20"/>
        </w:rPr>
        <w:t xml:space="preserve"> </w:t>
      </w:r>
      <w:r>
        <w:rPr>
          <w:rFonts w:ascii="MS Gothic" w:eastAsia="MS Gothic" w:hAnsi="MS Gothic" w:cs="MS Gothic"/>
          <w:sz w:val="20"/>
          <w:szCs w:val="20"/>
        </w:rPr>
        <w:t>[stat.ML]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79052F91" w14:textId="77777777" w:rsidR="002411D8" w:rsidRDefault="00E92DE7">
      <w:pPr>
        <w:pStyle w:val="a3"/>
        <w:spacing w:before="79" w:line="181" w:lineRule="auto"/>
        <w:ind w:left="651" w:right="155" w:hanging="532"/>
        <w:jc w:val="both"/>
      </w:pPr>
      <w:bookmarkStart w:id="492" w:name="_bookmark24"/>
      <w:bookmarkEnd w:id="492"/>
      <w:r>
        <w:t>[10]</w:t>
      </w:r>
      <w:r>
        <w:rPr>
          <w:spacing w:val="8"/>
        </w:rPr>
        <w:t xml:space="preserve"> </w:t>
      </w:r>
      <w:proofErr w:type="spellStart"/>
      <w:r>
        <w:rPr>
          <w:spacing w:val="-2"/>
        </w:rPr>
        <w:t>Yinhan</w:t>
      </w:r>
      <w:proofErr w:type="spellEnd"/>
      <w:r>
        <w:rPr>
          <w:spacing w:val="49"/>
        </w:rPr>
        <w:t xml:space="preserve"> </w:t>
      </w:r>
      <w:r>
        <w:t>Liu</w:t>
      </w:r>
      <w:r>
        <w:rPr>
          <w:spacing w:val="48"/>
        </w:rPr>
        <w:t xml:space="preserve"> </w:t>
      </w:r>
      <w:r>
        <w:t>et</w:t>
      </w:r>
      <w:r>
        <w:rPr>
          <w:spacing w:val="49"/>
        </w:rPr>
        <w:t xml:space="preserve"> </w:t>
      </w:r>
      <w:r>
        <w:t>al.</w:t>
      </w:r>
      <w:r>
        <w:rPr>
          <w:spacing w:val="48"/>
        </w:rPr>
        <w:t xml:space="preserve"> </w:t>
      </w:r>
      <w:r>
        <w:rPr>
          <w:spacing w:val="-4"/>
        </w:rPr>
        <w:t>“</w:t>
      </w:r>
      <w:proofErr w:type="spellStart"/>
      <w:r>
        <w:rPr>
          <w:spacing w:val="-4"/>
        </w:rPr>
        <w:t>RoBERTa</w:t>
      </w:r>
      <w:proofErr w:type="spellEnd"/>
      <w:r>
        <w:rPr>
          <w:spacing w:val="-4"/>
        </w:rPr>
        <w:t>:</w:t>
      </w:r>
      <w:r>
        <w:rPr>
          <w:spacing w:val="49"/>
        </w:rPr>
        <w:t xml:space="preserve"> </w:t>
      </w:r>
      <w:r>
        <w:t>A</w:t>
      </w:r>
      <w:r>
        <w:rPr>
          <w:spacing w:val="49"/>
        </w:rPr>
        <w:t xml:space="preserve"> </w:t>
      </w:r>
      <w:r>
        <w:rPr>
          <w:spacing w:val="-1"/>
        </w:rPr>
        <w:t>Robustly</w:t>
      </w:r>
      <w:r>
        <w:rPr>
          <w:spacing w:val="48"/>
        </w:rPr>
        <w:t xml:space="preserve"> </w:t>
      </w:r>
      <w:r>
        <w:t>Optimized</w:t>
      </w:r>
      <w:r>
        <w:rPr>
          <w:spacing w:val="49"/>
        </w:rPr>
        <w:t xml:space="preserve"> </w:t>
      </w:r>
      <w:r>
        <w:rPr>
          <w:spacing w:val="-3"/>
        </w:rPr>
        <w:t>BERT</w:t>
      </w:r>
      <w:r>
        <w:rPr>
          <w:spacing w:val="48"/>
        </w:rPr>
        <w:t xml:space="preserve"> </w:t>
      </w:r>
      <w:proofErr w:type="spellStart"/>
      <w:r>
        <w:t>Pretraining</w:t>
      </w:r>
      <w:proofErr w:type="spellEnd"/>
      <w:r>
        <w:rPr>
          <w:spacing w:val="49"/>
        </w:rPr>
        <w:t xml:space="preserve"> </w:t>
      </w:r>
      <w:r>
        <w:t>Approach”.</w:t>
      </w:r>
      <w:r>
        <w:rPr>
          <w:spacing w:val="48"/>
        </w:rPr>
        <w:t xml:space="preserve"> </w:t>
      </w:r>
      <w:r>
        <w:t>In:</w:t>
      </w:r>
      <w:r>
        <w:rPr>
          <w:spacing w:val="49"/>
        </w:rPr>
        <w:t xml:space="preserve"> </w:t>
      </w:r>
      <w:proofErr w:type="spellStart"/>
      <w:r>
        <w:rPr>
          <w:rFonts w:cs="Times New Roman"/>
          <w:i/>
        </w:rPr>
        <w:t>arXiv</w:t>
      </w:r>
      <w:proofErr w:type="spellEnd"/>
      <w:r>
        <w:rPr>
          <w:rFonts w:cs="Times New Roman"/>
          <w:i/>
          <w:spacing w:val="49"/>
        </w:rPr>
        <w:t xml:space="preserve"> </w:t>
      </w:r>
      <w:r>
        <w:rPr>
          <w:rFonts w:cs="Times New Roman"/>
          <w:i/>
        </w:rPr>
        <w:t>e-prints</w:t>
      </w:r>
      <w:r>
        <w:t>,</w:t>
      </w:r>
      <w:r>
        <w:rPr>
          <w:spacing w:val="25"/>
          <w:w w:val="101"/>
        </w:rPr>
        <w:t xml:space="preserve"> </w:t>
      </w:r>
      <w:r>
        <w:rPr>
          <w:spacing w:val="-1"/>
        </w:rPr>
        <w:t>arXiv</w:t>
      </w:r>
      <w:proofErr w:type="gramStart"/>
      <w:r>
        <w:rPr>
          <w:spacing w:val="-1"/>
        </w:rPr>
        <w:t>:1907.11692</w:t>
      </w:r>
      <w:proofErr w:type="gramEnd"/>
      <w:r>
        <w:rPr>
          <w:spacing w:val="2"/>
        </w:rPr>
        <w:t xml:space="preserve"> </w:t>
      </w:r>
      <w:r>
        <w:t>(July</w:t>
      </w:r>
      <w:r>
        <w:rPr>
          <w:spacing w:val="3"/>
        </w:rPr>
        <w:t xml:space="preserve"> </w:t>
      </w:r>
      <w:r>
        <w:t>2019),</w:t>
      </w:r>
      <w:r>
        <w:rPr>
          <w:spacing w:val="3"/>
        </w:rPr>
        <w:t xml:space="preserve"> </w:t>
      </w:r>
      <w:r>
        <w:rPr>
          <w:spacing w:val="-1"/>
        </w:rPr>
        <w:t>arXiv:1907.11692.</w:t>
      </w:r>
      <w:r>
        <w:rPr>
          <w:spacing w:val="3"/>
        </w:rPr>
        <w:t xml:space="preserve"> </w:t>
      </w:r>
      <w:proofErr w:type="spellStart"/>
      <w:proofErr w:type="gramStart"/>
      <w:r>
        <w:rPr>
          <w:spacing w:val="-1"/>
        </w:rPr>
        <w:t>arXiv</w:t>
      </w:r>
      <w:proofErr w:type="spellEnd"/>
      <w:proofErr w:type="gramEnd"/>
      <w:r>
        <w:rPr>
          <w:spacing w:val="-1"/>
        </w:rPr>
        <w:t>:</w:t>
      </w:r>
      <w:r>
        <w:rPr>
          <w:spacing w:val="3"/>
        </w:rPr>
        <w:t xml:space="preserve"> </w:t>
      </w:r>
      <w:hyperlink r:id="rId37">
        <w:r>
          <w:rPr>
            <w:rFonts w:ascii="MS Gothic" w:eastAsia="MS Gothic" w:hAnsi="MS Gothic" w:cs="MS Gothic"/>
          </w:rPr>
          <w:t>1907.11692</w:t>
        </w:r>
        <w:r>
          <w:rPr>
            <w:rFonts w:ascii="MS Gothic" w:eastAsia="MS Gothic" w:hAnsi="MS Gothic" w:cs="MS Gothic"/>
            <w:spacing w:val="-47"/>
          </w:rPr>
          <w:t xml:space="preserve"> </w:t>
        </w:r>
        <w:r>
          <w:rPr>
            <w:rFonts w:ascii="MS Gothic" w:eastAsia="MS Gothic" w:hAnsi="MS Gothic" w:cs="MS Gothic"/>
          </w:rPr>
          <w:t>[cs.CL]</w:t>
        </w:r>
      </w:hyperlink>
      <w:r>
        <w:t>.</w:t>
      </w:r>
    </w:p>
    <w:p w14:paraId="56FEBCB8" w14:textId="77777777" w:rsidR="002411D8" w:rsidRDefault="00E92DE7">
      <w:pPr>
        <w:spacing w:before="65" w:line="204" w:lineRule="auto"/>
        <w:ind w:left="645" w:right="152" w:hanging="526"/>
        <w:jc w:val="both"/>
        <w:rPr>
          <w:rFonts w:ascii="Times New Roman" w:eastAsia="Times New Roman" w:hAnsi="Times New Roman" w:cs="Times New Roman"/>
          <w:sz w:val="20"/>
          <w:szCs w:val="20"/>
        </w:rPr>
      </w:pPr>
      <w:bookmarkStart w:id="493" w:name="_bookmark25"/>
      <w:bookmarkEnd w:id="493"/>
      <w:r>
        <w:rPr>
          <w:rFonts w:ascii="Times New Roman" w:eastAsia="Times New Roman" w:hAnsi="Times New Roman" w:cs="Times New Roman"/>
          <w:sz w:val="20"/>
          <w:szCs w:val="20"/>
        </w:rPr>
        <w:t>[11]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Sara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Moshtari</w:t>
      </w:r>
      <w:proofErr w:type="spellEnd"/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et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al.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“Looking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Software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Defects?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First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Find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Nonconformists”.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In:</w:t>
      </w:r>
      <w:r>
        <w:rPr>
          <w:rFonts w:ascii="Times New Roman" w:eastAsia="Times New Roman" w:hAnsi="Times New Roman" w:cs="Times New Roman"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2020</w:t>
      </w:r>
      <w:r>
        <w:rPr>
          <w:rFonts w:ascii="Times New Roman" w:eastAsia="Times New Roman" w:hAnsi="Times New Roman" w:cs="Times New Roman"/>
          <w:i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IEEE</w:t>
      </w:r>
      <w:r>
        <w:rPr>
          <w:rFonts w:ascii="Times New Roman" w:eastAsia="Times New Roman" w:hAnsi="Times New Roman" w:cs="Times New Roman"/>
          <w:i/>
          <w:spacing w:val="2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20th</w:t>
      </w:r>
      <w:r>
        <w:rPr>
          <w:rFonts w:ascii="Times New Roman" w:eastAsia="Times New Roman" w:hAnsi="Times New Roman" w:cs="Times New Roman"/>
          <w:i/>
          <w:spacing w:val="25"/>
          <w:w w:val="10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International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3"/>
          <w:sz w:val="20"/>
          <w:szCs w:val="20"/>
        </w:rPr>
        <w:t>Working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Conference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2"/>
          <w:sz w:val="20"/>
          <w:szCs w:val="20"/>
        </w:rPr>
        <w:t>Source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Code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Analysis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Manipulation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(SCAM)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2020,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pp.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75–86.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>DOI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spacing w:val="30"/>
          <w:sz w:val="20"/>
          <w:szCs w:val="20"/>
        </w:rPr>
        <w:t xml:space="preserve"> </w:t>
      </w:r>
      <w:hyperlink r:id="rId38">
        <w:r>
          <w:rPr>
            <w:rFonts w:ascii="MS Gothic" w:eastAsia="MS Gothic" w:hAnsi="MS Gothic" w:cs="MS Gothic"/>
            <w:spacing w:val="-1"/>
            <w:sz w:val="20"/>
            <w:szCs w:val="20"/>
          </w:rPr>
          <w:t>10.1109/SCAM51674.2020.00014</w:t>
        </w:r>
      </w:hyperlink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.</w:t>
      </w:r>
    </w:p>
    <w:p w14:paraId="059AC02E" w14:textId="77777777" w:rsidR="002411D8" w:rsidRDefault="00E92DE7">
      <w:pPr>
        <w:pStyle w:val="a3"/>
        <w:spacing w:before="34" w:line="224" w:lineRule="exact"/>
      </w:pPr>
      <w:bookmarkStart w:id="494" w:name="_bookmark26"/>
      <w:bookmarkEnd w:id="494"/>
      <w:r>
        <w:t xml:space="preserve">[12] </w:t>
      </w:r>
      <w:proofErr w:type="spellStart"/>
      <w:r>
        <w:t>Kamrun</w:t>
      </w:r>
      <w:proofErr w:type="spellEnd"/>
      <w:r>
        <w:rPr>
          <w:spacing w:val="-1"/>
        </w:rPr>
        <w:t xml:space="preserve"> </w:t>
      </w:r>
      <w:proofErr w:type="spellStart"/>
      <w:r>
        <w:t>Nahar</w:t>
      </w:r>
      <w:proofErr w:type="spellEnd"/>
      <w:r>
        <w:rPr>
          <w:spacing w:val="-2"/>
        </w:rPr>
        <w:t xml:space="preserve"> </w:t>
      </w:r>
      <w:proofErr w:type="spellStart"/>
      <w:r>
        <w:t>Neela</w:t>
      </w:r>
      <w:proofErr w:type="spellEnd"/>
      <w:r>
        <w:rPr>
          <w:spacing w:val="-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al.</w:t>
      </w:r>
      <w:r>
        <w:rPr>
          <w:spacing w:val="-1"/>
        </w:rPr>
        <w:t xml:space="preserve"> </w:t>
      </w:r>
      <w:r>
        <w:t>“Modeling</w:t>
      </w:r>
      <w:r>
        <w:rPr>
          <w:spacing w:val="-1"/>
        </w:rPr>
        <w:t xml:space="preserve"> Software </w:t>
      </w:r>
      <w:r>
        <w:t>Defects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Anomalies: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Study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Promise</w:t>
      </w:r>
      <w:r>
        <w:rPr>
          <w:spacing w:val="-1"/>
        </w:rPr>
        <w:t xml:space="preserve"> </w:t>
      </w:r>
      <w:r>
        <w:t>Repository”.</w:t>
      </w:r>
    </w:p>
    <w:p w14:paraId="1CCB5651" w14:textId="77777777" w:rsidR="002411D8" w:rsidRDefault="00E92DE7">
      <w:pPr>
        <w:pStyle w:val="a3"/>
        <w:spacing w:line="224" w:lineRule="exact"/>
        <w:ind w:left="651" w:right="6144"/>
        <w:jc w:val="both"/>
      </w:pPr>
      <w:r>
        <w:t>In:</w:t>
      </w:r>
      <w:r>
        <w:rPr>
          <w:spacing w:val="-6"/>
        </w:rPr>
        <w:t xml:space="preserve"> </w:t>
      </w:r>
      <w:r>
        <w:rPr>
          <w:rFonts w:cs="Times New Roman"/>
          <w:i/>
        </w:rPr>
        <w:t>JSW</w:t>
      </w:r>
      <w:r>
        <w:rPr>
          <w:rFonts w:cs="Times New Roman"/>
          <w:i/>
          <w:spacing w:val="7"/>
        </w:rPr>
        <w:t xml:space="preserve"> </w:t>
      </w:r>
      <w:r>
        <w:t>12.10</w:t>
      </w:r>
      <w:r>
        <w:rPr>
          <w:spacing w:val="-6"/>
        </w:rPr>
        <w:t xml:space="preserve"> </w:t>
      </w:r>
      <w:r>
        <w:t>(2017),</w:t>
      </w:r>
      <w:r>
        <w:rPr>
          <w:spacing w:val="-6"/>
        </w:rPr>
        <w:t xml:space="preserve"> </w:t>
      </w:r>
      <w:r>
        <w:t>pp.</w:t>
      </w:r>
      <w:r>
        <w:rPr>
          <w:spacing w:val="-6"/>
        </w:rPr>
        <w:t xml:space="preserve"> </w:t>
      </w:r>
      <w:r>
        <w:t>759–772.</w:t>
      </w:r>
    </w:p>
    <w:p w14:paraId="3FBB1E58" w14:textId="77777777" w:rsidR="002411D8" w:rsidRDefault="00E92DE7">
      <w:pPr>
        <w:pStyle w:val="a3"/>
        <w:spacing w:before="28" w:line="202" w:lineRule="exact"/>
      </w:pPr>
      <w:bookmarkStart w:id="495" w:name="_bookmark27"/>
      <w:bookmarkEnd w:id="495"/>
      <w:r>
        <w:t>[13]</w:t>
      </w:r>
      <w:r w:rsidR="007A05FA">
        <w:t xml:space="preserve"> </w:t>
      </w:r>
      <w:proofErr w:type="spellStart"/>
      <w:r>
        <w:rPr>
          <w:spacing w:val="-4"/>
        </w:rPr>
        <w:t>Veselin</w:t>
      </w:r>
      <w:proofErr w:type="spellEnd"/>
      <w:r>
        <w:rPr>
          <w:spacing w:val="11"/>
        </w:rPr>
        <w:t xml:space="preserve"> </w:t>
      </w:r>
      <w:proofErr w:type="spellStart"/>
      <w:r>
        <w:rPr>
          <w:spacing w:val="-1"/>
        </w:rPr>
        <w:t>Raychev</w:t>
      </w:r>
      <w:proofErr w:type="spellEnd"/>
      <w:r>
        <w:rPr>
          <w:spacing w:val="-1"/>
        </w:rPr>
        <w:t>,</w:t>
      </w:r>
      <w:r>
        <w:rPr>
          <w:spacing w:val="12"/>
        </w:rPr>
        <w:t xml:space="preserve"> </w:t>
      </w:r>
      <w:proofErr w:type="spellStart"/>
      <w:r>
        <w:rPr>
          <w:spacing w:val="-3"/>
        </w:rPr>
        <w:t>Pavol</w:t>
      </w:r>
      <w:proofErr w:type="spellEnd"/>
      <w:r>
        <w:rPr>
          <w:spacing w:val="11"/>
        </w:rPr>
        <w:t xml:space="preserve"> </w:t>
      </w:r>
      <w:proofErr w:type="spellStart"/>
      <w:r>
        <w:t>Bielik</w:t>
      </w:r>
      <w:proofErr w:type="spellEnd"/>
      <w:r>
        <w:t>,</w:t>
      </w:r>
      <w:r>
        <w:rPr>
          <w:spacing w:val="11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Martin</w:t>
      </w:r>
      <w:r>
        <w:rPr>
          <w:spacing w:val="11"/>
        </w:rPr>
        <w:t xml:space="preserve"> </w:t>
      </w:r>
      <w:proofErr w:type="spellStart"/>
      <w:r>
        <w:rPr>
          <w:spacing w:val="-4"/>
        </w:rPr>
        <w:t>Vechev</w:t>
      </w:r>
      <w:proofErr w:type="spellEnd"/>
      <w:r>
        <w:rPr>
          <w:spacing w:val="-4"/>
        </w:rPr>
        <w:t>.</w:t>
      </w:r>
      <w:r>
        <w:rPr>
          <w:spacing w:val="11"/>
        </w:rPr>
        <w:t xml:space="preserve"> </w:t>
      </w:r>
      <w:r>
        <w:rPr>
          <w:spacing w:val="-1"/>
        </w:rPr>
        <w:t>“Probabilistic</w:t>
      </w:r>
      <w:r>
        <w:rPr>
          <w:spacing w:val="12"/>
        </w:rPr>
        <w:t xml:space="preserve"> </w:t>
      </w:r>
      <w:r>
        <w:t>Model</w:t>
      </w:r>
      <w:r>
        <w:rPr>
          <w:spacing w:val="11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t>Code</w:t>
      </w:r>
      <w:r>
        <w:rPr>
          <w:spacing w:val="11"/>
        </w:rPr>
        <w:t xml:space="preserve"> </w:t>
      </w:r>
      <w:r>
        <w:t>with</w:t>
      </w:r>
      <w:r>
        <w:rPr>
          <w:spacing w:val="11"/>
        </w:rPr>
        <w:t xml:space="preserve"> </w:t>
      </w:r>
      <w:r>
        <w:t>Decision</w:t>
      </w:r>
      <w:r>
        <w:rPr>
          <w:spacing w:val="12"/>
        </w:rPr>
        <w:t xml:space="preserve"> </w:t>
      </w:r>
      <w:r>
        <w:rPr>
          <w:spacing w:val="-1"/>
        </w:rPr>
        <w:t>Trees”.</w:t>
      </w:r>
      <w:r>
        <w:rPr>
          <w:spacing w:val="11"/>
        </w:rPr>
        <w:t xml:space="preserve"> </w:t>
      </w:r>
      <w:r>
        <w:t>In:</w:t>
      </w:r>
    </w:p>
    <w:p w14:paraId="0887E34C" w14:textId="77777777" w:rsidR="002411D8" w:rsidRDefault="00E92DE7">
      <w:pPr>
        <w:spacing w:line="218" w:lineRule="exact"/>
        <w:ind w:left="646" w:right="152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SIGPLAN</w:t>
      </w:r>
      <w:r>
        <w:rPr>
          <w:rFonts w:ascii="Times New Roman" w:eastAsia="Times New Roman" w:hAnsi="Times New Roman" w:cs="Times New Roman"/>
          <w:i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Not.</w:t>
      </w:r>
      <w:r>
        <w:rPr>
          <w:rFonts w:ascii="Times New Roman" w:eastAsia="Times New Roman" w:hAnsi="Times New Roman" w:cs="Times New Roman"/>
          <w:i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51.10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(Oct.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2016),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pp.</w:t>
      </w:r>
      <w:r>
        <w:rPr>
          <w:rFonts w:ascii="Times New Roman" w:eastAsia="Times New Roman" w:hAnsi="Times New Roman" w:cs="Times New Roman"/>
          <w:spacing w:val="2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731–747.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>ISSN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0362-1340.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>DOI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spacing w:val="23"/>
          <w:sz w:val="20"/>
          <w:szCs w:val="20"/>
        </w:rPr>
        <w:t xml:space="preserve"> </w:t>
      </w:r>
      <w:hyperlink r:id="rId39">
        <w:r>
          <w:rPr>
            <w:rFonts w:ascii="MS Gothic" w:eastAsia="MS Gothic" w:hAnsi="MS Gothic" w:cs="MS Gothic"/>
            <w:sz w:val="20"/>
            <w:szCs w:val="20"/>
          </w:rPr>
          <w:t>10.1145/3022671.2984041</w:t>
        </w:r>
      </w:hyperlink>
      <w:r>
        <w:rPr>
          <w:rFonts w:ascii="Times New Roman" w:eastAsia="Times New Roman" w:hAnsi="Times New Roman" w:cs="Times New Roman"/>
          <w:spacing w:val="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>URL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>:</w:t>
      </w:r>
    </w:p>
    <w:p w14:paraId="60279F78" w14:textId="77777777" w:rsidR="002411D8" w:rsidRDefault="00DE74FB">
      <w:pPr>
        <w:pStyle w:val="a3"/>
        <w:spacing w:line="246" w:lineRule="exact"/>
        <w:ind w:left="651" w:right="4879"/>
        <w:jc w:val="both"/>
      </w:pPr>
      <w:hyperlink r:id="rId40">
        <w:r w:rsidR="00E92DE7">
          <w:rPr>
            <w:rFonts w:ascii="MS Gothic"/>
          </w:rPr>
          <w:t>https://doi.org/10.1145/3022671.2984041</w:t>
        </w:r>
      </w:hyperlink>
      <w:r w:rsidR="00E92DE7">
        <w:t>.</w:t>
      </w:r>
    </w:p>
    <w:p w14:paraId="6B1D95A8" w14:textId="77777777" w:rsidR="002411D8" w:rsidRDefault="00E92DE7">
      <w:pPr>
        <w:spacing w:before="40" w:line="218" w:lineRule="exact"/>
        <w:ind w:left="645" w:right="155" w:hanging="526"/>
        <w:jc w:val="both"/>
        <w:rPr>
          <w:rFonts w:ascii="Times New Roman" w:eastAsia="Times New Roman" w:hAnsi="Times New Roman" w:cs="Times New Roman"/>
          <w:sz w:val="20"/>
          <w:szCs w:val="20"/>
        </w:rPr>
      </w:pPr>
      <w:bookmarkStart w:id="496" w:name="_bookmark28"/>
      <w:bookmarkEnd w:id="496"/>
      <w:r>
        <w:rPr>
          <w:rFonts w:ascii="Times New Roman" w:eastAsia="Times New Roman" w:hAnsi="Times New Roman" w:cs="Times New Roman"/>
          <w:sz w:val="20"/>
          <w:szCs w:val="20"/>
        </w:rPr>
        <w:t>[14]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Danilo</w:t>
      </w:r>
      <w:proofErr w:type="spellEnd"/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Jimenez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Rezende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Shakir</w:t>
      </w:r>
      <w:proofErr w:type="spellEnd"/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Mohamed,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Daan</w:t>
      </w:r>
      <w:proofErr w:type="spellEnd"/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Wierstra</w:t>
      </w:r>
      <w:proofErr w:type="spellEnd"/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“Stochastic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Backpropagation</w:t>
      </w:r>
      <w:proofErr w:type="spellEnd"/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Approximate</w:t>
      </w:r>
      <w:r>
        <w:rPr>
          <w:rFonts w:ascii="Times New Roman" w:eastAsia="Times New Roman" w:hAnsi="Times New Roman" w:cs="Times New Roman"/>
          <w:spacing w:val="31"/>
          <w:w w:val="9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Inference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Deep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Generative</w:t>
      </w:r>
      <w:r>
        <w:rPr>
          <w:rFonts w:ascii="Times New Roman" w:eastAsia="Times New Roman" w:hAnsi="Times New Roman" w:cs="Times New Roman"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Models”.</w:t>
      </w:r>
      <w:r>
        <w:rPr>
          <w:rFonts w:ascii="Times New Roman" w:eastAsia="Times New Roman" w:hAnsi="Times New Roman" w:cs="Times New Roman"/>
          <w:spacing w:val="2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In:</w:t>
      </w:r>
      <w:r>
        <w:rPr>
          <w:rFonts w:ascii="Times New Roman" w:eastAsia="Times New Roman" w:hAnsi="Times New Roman" w:cs="Times New Roman"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Proceedings</w:t>
      </w:r>
      <w:r>
        <w:rPr>
          <w:rFonts w:ascii="Times New Roman" w:eastAsia="Times New Roman" w:hAnsi="Times New Roman" w:cs="Times New Roman"/>
          <w:i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i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i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31st</w:t>
      </w:r>
      <w:r>
        <w:rPr>
          <w:rFonts w:ascii="Times New Roman" w:eastAsia="Times New Roman" w:hAnsi="Times New Roman" w:cs="Times New Roman"/>
          <w:i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International</w:t>
      </w:r>
      <w:r>
        <w:rPr>
          <w:rFonts w:ascii="Times New Roman" w:eastAsia="Times New Roman" w:hAnsi="Times New Roman" w:cs="Times New Roman"/>
          <w:i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Conference</w:t>
      </w:r>
      <w:r>
        <w:rPr>
          <w:rFonts w:ascii="Times New Roman" w:eastAsia="Times New Roman" w:hAnsi="Times New Roman" w:cs="Times New Roman"/>
          <w:i/>
          <w:spacing w:val="2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i/>
          <w:spacing w:val="2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Machine</w:t>
      </w:r>
      <w:r>
        <w:rPr>
          <w:rFonts w:ascii="Times New Roman" w:eastAsia="Times New Roman" w:hAnsi="Times New Roman" w:cs="Times New Roman"/>
          <w:i/>
          <w:spacing w:val="29"/>
          <w:w w:val="10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Learning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Ed.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Eric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2"/>
          <w:sz w:val="20"/>
          <w:szCs w:val="20"/>
        </w:rPr>
        <w:t>P.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Xing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>Tony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Jebara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>Vol.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32.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Proceedings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Machine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Learning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Research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2.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Be</w:t>
      </w:r>
      <w:ins w:id="497" w:author="Jinqianqian (Freya, TSC)" w:date="2021-03-24T13:36:00Z">
        <w:r w:rsidR="00DB5FFD">
          <w:rPr>
            <w:rFonts w:ascii="Times New Roman" w:eastAsia="Times New Roman" w:hAnsi="Times New Roman" w:cs="Times New Roman"/>
            <w:sz w:val="20"/>
            <w:szCs w:val="20"/>
          </w:rPr>
          <w:t>i</w:t>
        </w:r>
      </w:ins>
      <w:r>
        <w:rPr>
          <w:rFonts w:ascii="Times New Roman" w:eastAsia="Times New Roman" w:hAnsi="Times New Roman" w:cs="Times New Roman"/>
          <w:sz w:val="20"/>
          <w:szCs w:val="20"/>
        </w:rPr>
        <w:t>jing,</w:t>
      </w:r>
    </w:p>
    <w:p w14:paraId="690350C7" w14:textId="77777777" w:rsidR="002411D8" w:rsidRDefault="00E92DE7">
      <w:pPr>
        <w:pStyle w:val="a3"/>
        <w:spacing w:line="218" w:lineRule="exact"/>
        <w:ind w:left="651" w:right="190"/>
        <w:jc w:val="both"/>
      </w:pPr>
      <w:r>
        <w:t>China:</w:t>
      </w:r>
      <w:r>
        <w:rPr>
          <w:spacing w:val="20"/>
        </w:rPr>
        <w:t xml:space="preserve"> </w:t>
      </w:r>
      <w:r>
        <w:t>PMLR,</w:t>
      </w:r>
      <w:r>
        <w:rPr>
          <w:spacing w:val="21"/>
        </w:rPr>
        <w:t xml:space="preserve"> </w:t>
      </w:r>
      <w:r>
        <w:t>July</w:t>
      </w:r>
      <w:r>
        <w:rPr>
          <w:spacing w:val="20"/>
        </w:rPr>
        <w:t xml:space="preserve"> </w:t>
      </w:r>
      <w:r>
        <w:t>2014,</w:t>
      </w:r>
      <w:r>
        <w:rPr>
          <w:spacing w:val="20"/>
        </w:rPr>
        <w:t xml:space="preserve"> </w:t>
      </w:r>
      <w:r>
        <w:t>pp.</w:t>
      </w:r>
      <w:r>
        <w:rPr>
          <w:spacing w:val="21"/>
        </w:rPr>
        <w:t xml:space="preserve"> </w:t>
      </w:r>
      <w:r>
        <w:t>1278–1286.</w:t>
      </w:r>
      <w:r>
        <w:rPr>
          <w:spacing w:val="28"/>
        </w:rPr>
        <w:t xml:space="preserve"> </w:t>
      </w:r>
      <w:r>
        <w:rPr>
          <w:spacing w:val="5"/>
          <w:sz w:val="16"/>
          <w:szCs w:val="16"/>
        </w:rPr>
        <w:t>URL</w:t>
      </w:r>
      <w:r>
        <w:rPr>
          <w:spacing w:val="5"/>
        </w:rPr>
        <w:t>:</w:t>
      </w:r>
      <w:r>
        <w:rPr>
          <w:spacing w:val="20"/>
        </w:rPr>
        <w:t xml:space="preserve"> </w:t>
      </w:r>
      <w:hyperlink r:id="rId41">
        <w:r>
          <w:rPr>
            <w:rFonts w:ascii="MS Gothic" w:eastAsia="MS Gothic" w:hAnsi="MS Gothic" w:cs="MS Gothic"/>
            <w:spacing w:val="-1"/>
          </w:rPr>
          <w:t>http://proceedings.mlr.press/v32/rezende14.html</w:t>
        </w:r>
      </w:hyperlink>
      <w:r>
        <w:rPr>
          <w:spacing w:val="-1"/>
        </w:rPr>
        <w:t>.</w:t>
      </w:r>
    </w:p>
    <w:p w14:paraId="3F3EE126" w14:textId="77777777" w:rsidR="002411D8" w:rsidRDefault="00E92DE7">
      <w:pPr>
        <w:pStyle w:val="a3"/>
        <w:spacing w:before="40" w:line="218" w:lineRule="exact"/>
        <w:ind w:left="651" w:right="172" w:hanging="532"/>
        <w:jc w:val="both"/>
      </w:pPr>
      <w:bookmarkStart w:id="498" w:name="_bookmark29"/>
      <w:bookmarkEnd w:id="498"/>
      <w:r>
        <w:t>[15]</w:t>
      </w:r>
      <w:r>
        <w:rPr>
          <w:spacing w:val="48"/>
        </w:rPr>
        <w:t xml:space="preserve"> </w:t>
      </w:r>
      <w:proofErr w:type="spellStart"/>
      <w:r>
        <w:t>Mayu</w:t>
      </w:r>
      <w:proofErr w:type="spellEnd"/>
      <w:r>
        <w:t xml:space="preserve"> Sakurada</w:t>
      </w:r>
      <w:r>
        <w:rPr>
          <w:spacing w:val="-1"/>
        </w:rPr>
        <w:t xml:space="preserve"> </w:t>
      </w:r>
      <w:r>
        <w:t xml:space="preserve">and </w:t>
      </w:r>
      <w:proofErr w:type="spellStart"/>
      <w:r>
        <w:rPr>
          <w:spacing w:val="-3"/>
        </w:rPr>
        <w:t>Takehisa</w:t>
      </w:r>
      <w:proofErr w:type="spellEnd"/>
      <w:r>
        <w:t xml:space="preserve"> </w:t>
      </w:r>
      <w:proofErr w:type="spellStart"/>
      <w:r>
        <w:rPr>
          <w:spacing w:val="-4"/>
        </w:rPr>
        <w:t>Yairi</w:t>
      </w:r>
      <w:proofErr w:type="spellEnd"/>
      <w:r>
        <w:rPr>
          <w:spacing w:val="-4"/>
        </w:rPr>
        <w:t>.</w:t>
      </w:r>
      <w:r>
        <w:t xml:space="preserve"> “Anomaly</w:t>
      </w:r>
      <w:r>
        <w:rPr>
          <w:spacing w:val="-1"/>
        </w:rPr>
        <w:t xml:space="preserve"> </w:t>
      </w:r>
      <w:r>
        <w:t xml:space="preserve">Detection Using </w:t>
      </w:r>
      <w:proofErr w:type="spellStart"/>
      <w:r>
        <w:t>Autoencoders</w:t>
      </w:r>
      <w:proofErr w:type="spellEnd"/>
      <w:r>
        <w:t xml:space="preserve"> with Nonlinear</w:t>
      </w:r>
      <w:r>
        <w:rPr>
          <w:spacing w:val="-1"/>
        </w:rPr>
        <w:t xml:space="preserve"> </w:t>
      </w:r>
      <w:r>
        <w:t>Dimensionality</w:t>
      </w:r>
      <w:r>
        <w:rPr>
          <w:spacing w:val="21"/>
        </w:rPr>
        <w:t xml:space="preserve"> </w:t>
      </w:r>
      <w:bookmarkStart w:id="499" w:name="_bookmark30"/>
      <w:bookmarkEnd w:id="499"/>
      <w:r>
        <w:t>Reduction”.</w:t>
      </w:r>
      <w:r>
        <w:rPr>
          <w:spacing w:val="-10"/>
        </w:rPr>
        <w:t xml:space="preserve"> </w:t>
      </w:r>
      <w:r>
        <w:t>In:</w:t>
      </w:r>
      <w:r>
        <w:rPr>
          <w:spacing w:val="-10"/>
        </w:rPr>
        <w:t xml:space="preserve"> </w:t>
      </w:r>
      <w:r>
        <w:rPr>
          <w:rFonts w:cs="Times New Roman"/>
          <w:i/>
          <w:spacing w:val="-2"/>
        </w:rPr>
        <w:t>MLSDA’14</w:t>
      </w:r>
      <w:r>
        <w:rPr>
          <w:spacing w:val="-2"/>
        </w:rPr>
        <w:t>.</w:t>
      </w:r>
      <w:r>
        <w:rPr>
          <w:spacing w:val="-9"/>
        </w:rPr>
        <w:t xml:space="preserve"> </w:t>
      </w:r>
      <w:r>
        <w:t>2014.</w:t>
      </w:r>
    </w:p>
    <w:p w14:paraId="6A503622" w14:textId="77777777" w:rsidR="002411D8" w:rsidRDefault="00E92DE7">
      <w:pPr>
        <w:pStyle w:val="a3"/>
        <w:spacing w:before="68" w:line="188" w:lineRule="auto"/>
        <w:ind w:left="642" w:right="106" w:hanging="523"/>
        <w:jc w:val="both"/>
      </w:pPr>
      <w:r>
        <w:rPr>
          <w:w w:val="105"/>
        </w:rPr>
        <w:t>[16]</w:t>
      </w:r>
      <w:r>
        <w:rPr>
          <w:spacing w:val="42"/>
          <w:w w:val="105"/>
        </w:rPr>
        <w:t xml:space="preserve"> </w:t>
      </w:r>
      <w:proofErr w:type="spellStart"/>
      <w:r>
        <w:rPr>
          <w:spacing w:val="-4"/>
          <w:w w:val="105"/>
        </w:rPr>
        <w:t>Ke</w:t>
      </w:r>
      <w:proofErr w:type="spellEnd"/>
      <w:r>
        <w:rPr>
          <w:spacing w:val="-9"/>
          <w:w w:val="105"/>
        </w:rPr>
        <w:t xml:space="preserve"> </w:t>
      </w:r>
      <w:r>
        <w:rPr>
          <w:w w:val="105"/>
        </w:rPr>
        <w:t>Shi</w:t>
      </w:r>
      <w:r>
        <w:rPr>
          <w:spacing w:val="-10"/>
          <w:w w:val="105"/>
        </w:rPr>
        <w:t xml:space="preserve"> </w:t>
      </w:r>
      <w:r>
        <w:rPr>
          <w:w w:val="105"/>
        </w:rPr>
        <w:t>et</w:t>
      </w:r>
      <w:r>
        <w:rPr>
          <w:spacing w:val="-9"/>
          <w:w w:val="105"/>
        </w:rPr>
        <w:t xml:space="preserve"> </w:t>
      </w:r>
      <w:r>
        <w:rPr>
          <w:w w:val="105"/>
        </w:rPr>
        <w:t>al.</w:t>
      </w:r>
      <w:r>
        <w:rPr>
          <w:spacing w:val="-10"/>
          <w:w w:val="105"/>
        </w:rPr>
        <w:t xml:space="preserve"> </w:t>
      </w:r>
      <w:r>
        <w:rPr>
          <w:spacing w:val="-4"/>
          <w:w w:val="105"/>
        </w:rPr>
        <w:t>“PathPair2Vec:</w:t>
      </w:r>
      <w:r>
        <w:rPr>
          <w:spacing w:val="-9"/>
          <w:w w:val="105"/>
        </w:rPr>
        <w:t xml:space="preserve"> </w:t>
      </w:r>
      <w:r>
        <w:rPr>
          <w:w w:val="105"/>
        </w:rPr>
        <w:t>An</w:t>
      </w:r>
      <w:r>
        <w:rPr>
          <w:spacing w:val="-10"/>
          <w:w w:val="105"/>
        </w:rPr>
        <w:t xml:space="preserve"> </w:t>
      </w:r>
      <w:r>
        <w:rPr>
          <w:w w:val="105"/>
        </w:rPr>
        <w:t>AST</w:t>
      </w:r>
      <w:r>
        <w:rPr>
          <w:spacing w:val="-9"/>
          <w:w w:val="105"/>
        </w:rPr>
        <w:t xml:space="preserve"> </w:t>
      </w:r>
      <w:r>
        <w:rPr>
          <w:w w:val="105"/>
        </w:rPr>
        <w:t>path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pair-based</w:t>
      </w:r>
      <w:r>
        <w:rPr>
          <w:spacing w:val="-10"/>
          <w:w w:val="105"/>
        </w:rPr>
        <w:t xml:space="preserve"> </w:t>
      </w:r>
      <w:r>
        <w:rPr>
          <w:w w:val="105"/>
        </w:rPr>
        <w:t>code</w:t>
      </w:r>
      <w:r>
        <w:rPr>
          <w:spacing w:val="-9"/>
          <w:w w:val="105"/>
        </w:rPr>
        <w:t xml:space="preserve"> </w:t>
      </w:r>
      <w:r>
        <w:rPr>
          <w:w w:val="105"/>
        </w:rPr>
        <w:t>representation</w:t>
      </w:r>
      <w:r>
        <w:rPr>
          <w:spacing w:val="-10"/>
          <w:w w:val="105"/>
        </w:rPr>
        <w:t xml:space="preserve"> </w:t>
      </w:r>
      <w:r>
        <w:rPr>
          <w:w w:val="105"/>
        </w:rPr>
        <w:t>method</w:t>
      </w:r>
      <w:r>
        <w:rPr>
          <w:spacing w:val="-9"/>
          <w:w w:val="105"/>
        </w:rPr>
        <w:t xml:space="preserve"> </w:t>
      </w:r>
      <w:r>
        <w:rPr>
          <w:w w:val="105"/>
        </w:rPr>
        <w:t>for</w:t>
      </w:r>
      <w:r>
        <w:rPr>
          <w:spacing w:val="-10"/>
          <w:w w:val="105"/>
        </w:rPr>
        <w:t xml:space="preserve"> </w:t>
      </w:r>
      <w:r>
        <w:rPr>
          <w:w w:val="105"/>
        </w:rPr>
        <w:t>defect</w:t>
      </w:r>
      <w:r>
        <w:rPr>
          <w:spacing w:val="-9"/>
          <w:w w:val="105"/>
        </w:rPr>
        <w:t xml:space="preserve"> </w:t>
      </w:r>
      <w:r>
        <w:rPr>
          <w:w w:val="105"/>
        </w:rPr>
        <w:t>prediction”.</w:t>
      </w:r>
      <w:r>
        <w:rPr>
          <w:spacing w:val="-10"/>
          <w:w w:val="105"/>
        </w:rPr>
        <w:t xml:space="preserve"> </w:t>
      </w:r>
      <w:r>
        <w:rPr>
          <w:w w:val="105"/>
        </w:rPr>
        <w:t>In:</w:t>
      </w:r>
      <w:r>
        <w:rPr>
          <w:spacing w:val="37"/>
          <w:w w:val="101"/>
        </w:rPr>
        <w:t xml:space="preserve"> </w:t>
      </w:r>
      <w:r>
        <w:rPr>
          <w:rFonts w:cs="Times New Roman"/>
          <w:i/>
          <w:spacing w:val="-2"/>
          <w:w w:val="105"/>
        </w:rPr>
        <w:t>Journal</w:t>
      </w:r>
      <w:r>
        <w:rPr>
          <w:rFonts w:cs="Times New Roman"/>
          <w:i/>
          <w:spacing w:val="6"/>
          <w:w w:val="105"/>
        </w:rPr>
        <w:t xml:space="preserve"> </w:t>
      </w:r>
      <w:r>
        <w:rPr>
          <w:rFonts w:cs="Times New Roman"/>
          <w:i/>
          <w:w w:val="105"/>
        </w:rPr>
        <w:t>of</w:t>
      </w:r>
      <w:r>
        <w:rPr>
          <w:rFonts w:cs="Times New Roman"/>
          <w:i/>
          <w:spacing w:val="7"/>
          <w:w w:val="105"/>
        </w:rPr>
        <w:t xml:space="preserve"> </w:t>
      </w:r>
      <w:r>
        <w:rPr>
          <w:rFonts w:cs="Times New Roman"/>
          <w:i/>
          <w:w w:val="105"/>
        </w:rPr>
        <w:t>Computer</w:t>
      </w:r>
      <w:r>
        <w:rPr>
          <w:rFonts w:cs="Times New Roman"/>
          <w:i/>
          <w:spacing w:val="6"/>
          <w:w w:val="105"/>
        </w:rPr>
        <w:t xml:space="preserve"> </w:t>
      </w:r>
      <w:r>
        <w:rPr>
          <w:rFonts w:cs="Times New Roman"/>
          <w:i/>
          <w:spacing w:val="-2"/>
          <w:w w:val="105"/>
        </w:rPr>
        <w:t>Languages</w:t>
      </w:r>
      <w:r>
        <w:rPr>
          <w:rFonts w:cs="Times New Roman"/>
          <w:i/>
          <w:spacing w:val="7"/>
          <w:w w:val="105"/>
        </w:rPr>
        <w:t xml:space="preserve"> </w:t>
      </w:r>
      <w:r>
        <w:rPr>
          <w:w w:val="105"/>
        </w:rPr>
        <w:t>59</w:t>
      </w:r>
      <w:r>
        <w:rPr>
          <w:spacing w:val="6"/>
          <w:w w:val="105"/>
        </w:rPr>
        <w:t xml:space="preserve"> </w:t>
      </w:r>
      <w:r>
        <w:rPr>
          <w:w w:val="105"/>
        </w:rPr>
        <w:t>(2020),</w:t>
      </w:r>
      <w:r>
        <w:rPr>
          <w:spacing w:val="7"/>
          <w:w w:val="105"/>
        </w:rPr>
        <w:t xml:space="preserve"> </w:t>
      </w:r>
      <w:r>
        <w:rPr>
          <w:w w:val="105"/>
        </w:rPr>
        <w:t>p.</w:t>
      </w:r>
      <w:r>
        <w:rPr>
          <w:spacing w:val="6"/>
          <w:w w:val="105"/>
        </w:rPr>
        <w:t xml:space="preserve"> </w:t>
      </w:r>
      <w:r>
        <w:rPr>
          <w:w w:val="105"/>
        </w:rPr>
        <w:t>100979.</w:t>
      </w:r>
      <w:r>
        <w:rPr>
          <w:spacing w:val="11"/>
          <w:w w:val="105"/>
        </w:rPr>
        <w:t xml:space="preserve"> </w:t>
      </w:r>
      <w:r>
        <w:rPr>
          <w:spacing w:val="6"/>
          <w:w w:val="105"/>
          <w:sz w:val="16"/>
          <w:szCs w:val="16"/>
        </w:rPr>
        <w:t>ISSN</w:t>
      </w:r>
      <w:r>
        <w:rPr>
          <w:spacing w:val="6"/>
          <w:w w:val="105"/>
        </w:rPr>
        <w:t xml:space="preserve">: </w:t>
      </w:r>
      <w:r>
        <w:rPr>
          <w:w w:val="105"/>
        </w:rPr>
        <w:t>2590-1184.</w:t>
      </w:r>
      <w:r>
        <w:rPr>
          <w:spacing w:val="11"/>
          <w:w w:val="105"/>
        </w:rPr>
        <w:t xml:space="preserve"> </w:t>
      </w:r>
      <w:r>
        <w:rPr>
          <w:spacing w:val="6"/>
          <w:w w:val="105"/>
          <w:sz w:val="16"/>
          <w:szCs w:val="16"/>
        </w:rPr>
        <w:t>DOI</w:t>
      </w:r>
      <w:r>
        <w:rPr>
          <w:spacing w:val="6"/>
          <w:w w:val="105"/>
        </w:rPr>
        <w:t>:</w:t>
      </w:r>
      <w:r>
        <w:rPr>
          <w:spacing w:val="7"/>
          <w:w w:val="105"/>
        </w:rPr>
        <w:t xml:space="preserve"> </w:t>
      </w:r>
      <w:proofErr w:type="gramStart"/>
      <w:r>
        <w:rPr>
          <w:rFonts w:ascii="MS Gothic" w:eastAsia="MS Gothic" w:hAnsi="MS Gothic" w:cs="MS Gothic"/>
          <w:w w:val="105"/>
        </w:rPr>
        <w:t>https</w:t>
      </w:r>
      <w:r>
        <w:rPr>
          <w:rFonts w:ascii="MS Gothic" w:eastAsia="MS Gothic" w:hAnsi="MS Gothic" w:cs="MS Gothic"/>
          <w:spacing w:val="-84"/>
          <w:w w:val="105"/>
        </w:rPr>
        <w:t xml:space="preserve"> </w:t>
      </w:r>
      <w:r>
        <w:rPr>
          <w:rFonts w:ascii="MS Gothic" w:eastAsia="MS Gothic" w:hAnsi="MS Gothic" w:cs="MS Gothic"/>
          <w:w w:val="105"/>
        </w:rPr>
        <w:t>:</w:t>
      </w:r>
      <w:proofErr w:type="gramEnd"/>
      <w:r>
        <w:rPr>
          <w:rFonts w:ascii="MS Gothic" w:eastAsia="MS Gothic" w:hAnsi="MS Gothic" w:cs="MS Gothic"/>
          <w:spacing w:val="-83"/>
          <w:w w:val="105"/>
        </w:rPr>
        <w:t xml:space="preserve"> </w:t>
      </w:r>
      <w:r>
        <w:rPr>
          <w:rFonts w:ascii="MS Gothic" w:eastAsia="MS Gothic" w:hAnsi="MS Gothic" w:cs="MS Gothic"/>
          <w:w w:val="105"/>
        </w:rPr>
        <w:t>/</w:t>
      </w:r>
      <w:r>
        <w:rPr>
          <w:rFonts w:ascii="MS Gothic" w:eastAsia="MS Gothic" w:hAnsi="MS Gothic" w:cs="MS Gothic"/>
          <w:spacing w:val="-84"/>
          <w:w w:val="105"/>
        </w:rPr>
        <w:t xml:space="preserve"> </w:t>
      </w:r>
      <w:r>
        <w:rPr>
          <w:rFonts w:ascii="MS Gothic" w:eastAsia="MS Gothic" w:hAnsi="MS Gothic" w:cs="MS Gothic"/>
          <w:w w:val="105"/>
        </w:rPr>
        <w:t>/</w:t>
      </w:r>
      <w:r>
        <w:rPr>
          <w:rFonts w:ascii="MS Gothic" w:eastAsia="MS Gothic" w:hAnsi="MS Gothic" w:cs="MS Gothic"/>
          <w:spacing w:val="-83"/>
          <w:w w:val="105"/>
        </w:rPr>
        <w:t xml:space="preserve"> </w:t>
      </w:r>
      <w:proofErr w:type="spellStart"/>
      <w:r>
        <w:rPr>
          <w:rFonts w:ascii="MS Gothic" w:eastAsia="MS Gothic" w:hAnsi="MS Gothic" w:cs="MS Gothic"/>
          <w:w w:val="105"/>
        </w:rPr>
        <w:t>doi</w:t>
      </w:r>
      <w:proofErr w:type="spellEnd"/>
      <w:r>
        <w:rPr>
          <w:rFonts w:ascii="MS Gothic" w:eastAsia="MS Gothic" w:hAnsi="MS Gothic" w:cs="MS Gothic"/>
          <w:spacing w:val="-84"/>
          <w:w w:val="105"/>
        </w:rPr>
        <w:t xml:space="preserve"> </w:t>
      </w:r>
      <w:r>
        <w:rPr>
          <w:rFonts w:ascii="MS Gothic" w:eastAsia="MS Gothic" w:hAnsi="MS Gothic" w:cs="MS Gothic"/>
          <w:w w:val="105"/>
        </w:rPr>
        <w:t>.</w:t>
      </w:r>
      <w:r>
        <w:rPr>
          <w:rFonts w:ascii="MS Gothic" w:eastAsia="MS Gothic" w:hAnsi="MS Gothic" w:cs="MS Gothic"/>
          <w:spacing w:val="-83"/>
          <w:w w:val="105"/>
        </w:rPr>
        <w:t xml:space="preserve"> </w:t>
      </w:r>
      <w:proofErr w:type="gramStart"/>
      <w:r>
        <w:rPr>
          <w:rFonts w:ascii="MS Gothic" w:eastAsia="MS Gothic" w:hAnsi="MS Gothic" w:cs="MS Gothic"/>
          <w:w w:val="105"/>
        </w:rPr>
        <w:t>org</w:t>
      </w:r>
      <w:proofErr w:type="gramEnd"/>
      <w:r>
        <w:rPr>
          <w:rFonts w:ascii="MS Gothic" w:eastAsia="MS Gothic" w:hAnsi="MS Gothic" w:cs="MS Gothic"/>
          <w:spacing w:val="-84"/>
          <w:w w:val="105"/>
        </w:rPr>
        <w:t xml:space="preserve"> </w:t>
      </w:r>
      <w:r>
        <w:rPr>
          <w:rFonts w:ascii="MS Gothic" w:eastAsia="MS Gothic" w:hAnsi="MS Gothic" w:cs="MS Gothic"/>
          <w:w w:val="105"/>
        </w:rPr>
        <w:t>/</w:t>
      </w:r>
      <w:r>
        <w:rPr>
          <w:rFonts w:ascii="MS Gothic" w:eastAsia="MS Gothic" w:hAnsi="MS Gothic" w:cs="MS Gothic"/>
          <w:spacing w:val="-83"/>
          <w:w w:val="105"/>
        </w:rPr>
        <w:t xml:space="preserve"> </w:t>
      </w:r>
      <w:r>
        <w:rPr>
          <w:rFonts w:ascii="MS Gothic" w:eastAsia="MS Gothic" w:hAnsi="MS Gothic" w:cs="MS Gothic"/>
          <w:w w:val="105"/>
        </w:rPr>
        <w:t>10</w:t>
      </w:r>
      <w:r>
        <w:rPr>
          <w:rFonts w:ascii="MS Gothic" w:eastAsia="MS Gothic" w:hAnsi="MS Gothic" w:cs="MS Gothic"/>
          <w:spacing w:val="-84"/>
          <w:w w:val="105"/>
        </w:rPr>
        <w:t xml:space="preserve"> </w:t>
      </w:r>
      <w:r>
        <w:rPr>
          <w:rFonts w:ascii="MS Gothic" w:eastAsia="MS Gothic" w:hAnsi="MS Gothic" w:cs="MS Gothic"/>
          <w:w w:val="105"/>
        </w:rPr>
        <w:t>.</w:t>
      </w:r>
      <w:r>
        <w:rPr>
          <w:rFonts w:ascii="MS Gothic" w:eastAsia="MS Gothic" w:hAnsi="MS Gothic" w:cs="MS Gothic"/>
          <w:spacing w:val="28"/>
          <w:w w:val="104"/>
        </w:rPr>
        <w:t xml:space="preserve"> </w:t>
      </w:r>
      <w:r>
        <w:rPr>
          <w:rFonts w:ascii="MS Gothic" w:eastAsia="MS Gothic" w:hAnsi="MS Gothic" w:cs="MS Gothic"/>
          <w:w w:val="105"/>
        </w:rPr>
        <w:t>1016</w:t>
      </w:r>
      <w:r>
        <w:rPr>
          <w:rFonts w:ascii="MS Gothic" w:eastAsia="MS Gothic" w:hAnsi="MS Gothic" w:cs="MS Gothic"/>
          <w:spacing w:val="-78"/>
          <w:w w:val="105"/>
        </w:rPr>
        <w:t xml:space="preserve"> </w:t>
      </w:r>
      <w:r>
        <w:rPr>
          <w:rFonts w:ascii="MS Gothic" w:eastAsia="MS Gothic" w:hAnsi="MS Gothic" w:cs="MS Gothic"/>
          <w:w w:val="105"/>
        </w:rPr>
        <w:t>/</w:t>
      </w:r>
      <w:r>
        <w:rPr>
          <w:rFonts w:ascii="MS Gothic" w:eastAsia="MS Gothic" w:hAnsi="MS Gothic" w:cs="MS Gothic"/>
          <w:spacing w:val="-78"/>
          <w:w w:val="105"/>
        </w:rPr>
        <w:t xml:space="preserve"> </w:t>
      </w:r>
      <w:proofErr w:type="gramStart"/>
      <w:r>
        <w:rPr>
          <w:rFonts w:ascii="MS Gothic" w:eastAsia="MS Gothic" w:hAnsi="MS Gothic" w:cs="MS Gothic"/>
          <w:w w:val="105"/>
        </w:rPr>
        <w:t>j</w:t>
      </w:r>
      <w:r>
        <w:rPr>
          <w:rFonts w:ascii="MS Gothic" w:eastAsia="MS Gothic" w:hAnsi="MS Gothic" w:cs="MS Gothic"/>
          <w:spacing w:val="-78"/>
          <w:w w:val="105"/>
        </w:rPr>
        <w:t xml:space="preserve"> </w:t>
      </w:r>
      <w:r>
        <w:rPr>
          <w:rFonts w:ascii="MS Gothic" w:eastAsia="MS Gothic" w:hAnsi="MS Gothic" w:cs="MS Gothic"/>
          <w:w w:val="105"/>
        </w:rPr>
        <w:t>.</w:t>
      </w:r>
      <w:proofErr w:type="gramEnd"/>
      <w:r>
        <w:rPr>
          <w:rFonts w:ascii="MS Gothic" w:eastAsia="MS Gothic" w:hAnsi="MS Gothic" w:cs="MS Gothic"/>
          <w:spacing w:val="-77"/>
          <w:w w:val="105"/>
        </w:rPr>
        <w:t xml:space="preserve"> </w:t>
      </w:r>
      <w:proofErr w:type="gramStart"/>
      <w:r>
        <w:rPr>
          <w:rFonts w:ascii="MS Gothic" w:eastAsia="MS Gothic" w:hAnsi="MS Gothic" w:cs="MS Gothic"/>
          <w:w w:val="105"/>
        </w:rPr>
        <w:t>cola</w:t>
      </w:r>
      <w:r>
        <w:rPr>
          <w:rFonts w:ascii="MS Gothic" w:eastAsia="MS Gothic" w:hAnsi="MS Gothic" w:cs="MS Gothic"/>
          <w:spacing w:val="-78"/>
          <w:w w:val="105"/>
        </w:rPr>
        <w:t xml:space="preserve"> </w:t>
      </w:r>
      <w:r>
        <w:rPr>
          <w:rFonts w:ascii="MS Gothic" w:eastAsia="MS Gothic" w:hAnsi="MS Gothic" w:cs="MS Gothic"/>
          <w:w w:val="105"/>
        </w:rPr>
        <w:t>.</w:t>
      </w:r>
      <w:proofErr w:type="gramEnd"/>
      <w:r>
        <w:rPr>
          <w:rFonts w:ascii="MS Gothic" w:eastAsia="MS Gothic" w:hAnsi="MS Gothic" w:cs="MS Gothic"/>
          <w:spacing w:val="-78"/>
          <w:w w:val="105"/>
        </w:rPr>
        <w:t xml:space="preserve"> </w:t>
      </w:r>
      <w:proofErr w:type="gramStart"/>
      <w:r>
        <w:rPr>
          <w:rFonts w:ascii="MS Gothic" w:eastAsia="MS Gothic" w:hAnsi="MS Gothic" w:cs="MS Gothic"/>
          <w:w w:val="105"/>
        </w:rPr>
        <w:t>2020</w:t>
      </w:r>
      <w:r>
        <w:rPr>
          <w:rFonts w:ascii="MS Gothic" w:eastAsia="MS Gothic" w:hAnsi="MS Gothic" w:cs="MS Gothic"/>
          <w:spacing w:val="-77"/>
          <w:w w:val="105"/>
        </w:rPr>
        <w:t xml:space="preserve"> </w:t>
      </w:r>
      <w:r>
        <w:rPr>
          <w:rFonts w:ascii="MS Gothic" w:eastAsia="MS Gothic" w:hAnsi="MS Gothic" w:cs="MS Gothic"/>
          <w:w w:val="105"/>
        </w:rPr>
        <w:t>.</w:t>
      </w:r>
      <w:proofErr w:type="gramEnd"/>
      <w:r>
        <w:rPr>
          <w:rFonts w:ascii="MS Gothic" w:eastAsia="MS Gothic" w:hAnsi="MS Gothic" w:cs="MS Gothic"/>
          <w:spacing w:val="-78"/>
          <w:w w:val="105"/>
        </w:rPr>
        <w:t xml:space="preserve"> </w:t>
      </w:r>
      <w:r>
        <w:rPr>
          <w:rFonts w:ascii="MS Gothic" w:eastAsia="MS Gothic" w:hAnsi="MS Gothic" w:cs="MS Gothic"/>
          <w:spacing w:val="-1"/>
          <w:w w:val="105"/>
        </w:rPr>
        <w:t>100979</w:t>
      </w:r>
      <w:r>
        <w:rPr>
          <w:spacing w:val="-2"/>
          <w:w w:val="105"/>
        </w:rPr>
        <w:t>.</w:t>
      </w:r>
      <w:r>
        <w:rPr>
          <w:spacing w:val="22"/>
          <w:w w:val="105"/>
        </w:rPr>
        <w:t xml:space="preserve"> </w:t>
      </w:r>
      <w:r>
        <w:rPr>
          <w:spacing w:val="6"/>
          <w:w w:val="105"/>
          <w:sz w:val="16"/>
          <w:szCs w:val="16"/>
        </w:rPr>
        <w:t>URL</w:t>
      </w:r>
      <w:r>
        <w:rPr>
          <w:spacing w:val="6"/>
          <w:w w:val="105"/>
        </w:rPr>
        <w:t>:</w:t>
      </w:r>
      <w:r>
        <w:rPr>
          <w:spacing w:val="18"/>
          <w:w w:val="105"/>
        </w:rPr>
        <w:t xml:space="preserve"> </w:t>
      </w:r>
      <w:hyperlink r:id="rId42">
        <w:proofErr w:type="gramStart"/>
        <w:r>
          <w:rPr>
            <w:rFonts w:ascii="MS Gothic" w:eastAsia="MS Gothic" w:hAnsi="MS Gothic" w:cs="MS Gothic"/>
            <w:w w:val="105"/>
          </w:rPr>
          <w:t>http</w:t>
        </w:r>
        <w:r>
          <w:rPr>
            <w:rFonts w:ascii="MS Gothic" w:eastAsia="MS Gothic" w:hAnsi="MS Gothic" w:cs="MS Gothic"/>
            <w:spacing w:val="-78"/>
            <w:w w:val="105"/>
          </w:rPr>
          <w:t xml:space="preserve"> </w:t>
        </w:r>
        <w:r>
          <w:rPr>
            <w:rFonts w:ascii="MS Gothic" w:eastAsia="MS Gothic" w:hAnsi="MS Gothic" w:cs="MS Gothic"/>
            <w:w w:val="105"/>
          </w:rPr>
          <w:t>:</w:t>
        </w:r>
        <w:proofErr w:type="gramEnd"/>
        <w:r>
          <w:rPr>
            <w:rFonts w:ascii="MS Gothic" w:eastAsia="MS Gothic" w:hAnsi="MS Gothic" w:cs="MS Gothic"/>
            <w:spacing w:val="-78"/>
            <w:w w:val="105"/>
          </w:rPr>
          <w:t xml:space="preserve"> </w:t>
        </w:r>
        <w:r>
          <w:rPr>
            <w:rFonts w:ascii="MS Gothic" w:eastAsia="MS Gothic" w:hAnsi="MS Gothic" w:cs="MS Gothic"/>
            <w:w w:val="105"/>
          </w:rPr>
          <w:t>/</w:t>
        </w:r>
        <w:r>
          <w:rPr>
            <w:rFonts w:ascii="MS Gothic" w:eastAsia="MS Gothic" w:hAnsi="MS Gothic" w:cs="MS Gothic"/>
            <w:spacing w:val="-78"/>
            <w:w w:val="105"/>
          </w:rPr>
          <w:t xml:space="preserve"> </w:t>
        </w:r>
        <w:r>
          <w:rPr>
            <w:rFonts w:ascii="MS Gothic" w:eastAsia="MS Gothic" w:hAnsi="MS Gothic" w:cs="MS Gothic"/>
            <w:w w:val="105"/>
          </w:rPr>
          <w:t>/</w:t>
        </w:r>
        <w:r>
          <w:rPr>
            <w:rFonts w:ascii="MS Gothic" w:eastAsia="MS Gothic" w:hAnsi="MS Gothic" w:cs="MS Gothic"/>
            <w:spacing w:val="-77"/>
            <w:w w:val="105"/>
          </w:rPr>
          <w:t xml:space="preserve"> </w:t>
        </w:r>
        <w:r>
          <w:rPr>
            <w:rFonts w:ascii="MS Gothic" w:eastAsia="MS Gothic" w:hAnsi="MS Gothic" w:cs="MS Gothic"/>
            <w:w w:val="105"/>
          </w:rPr>
          <w:t>www</w:t>
        </w:r>
        <w:r>
          <w:rPr>
            <w:rFonts w:ascii="MS Gothic" w:eastAsia="MS Gothic" w:hAnsi="MS Gothic" w:cs="MS Gothic"/>
            <w:spacing w:val="-78"/>
            <w:w w:val="105"/>
          </w:rPr>
          <w:t xml:space="preserve"> </w:t>
        </w:r>
        <w:r>
          <w:rPr>
            <w:rFonts w:ascii="MS Gothic" w:eastAsia="MS Gothic" w:hAnsi="MS Gothic" w:cs="MS Gothic"/>
            <w:w w:val="105"/>
          </w:rPr>
          <w:t>.</w:t>
        </w:r>
        <w:r>
          <w:rPr>
            <w:rFonts w:ascii="MS Gothic" w:eastAsia="MS Gothic" w:hAnsi="MS Gothic" w:cs="MS Gothic"/>
            <w:spacing w:val="-78"/>
            <w:w w:val="105"/>
          </w:rPr>
          <w:t xml:space="preserve"> </w:t>
        </w:r>
        <w:proofErr w:type="spellStart"/>
        <w:proofErr w:type="gramStart"/>
        <w:r>
          <w:rPr>
            <w:rFonts w:ascii="MS Gothic" w:eastAsia="MS Gothic" w:hAnsi="MS Gothic" w:cs="MS Gothic"/>
            <w:w w:val="105"/>
          </w:rPr>
          <w:t>sciencedirect</w:t>
        </w:r>
        <w:proofErr w:type="spellEnd"/>
        <w:r>
          <w:rPr>
            <w:rFonts w:ascii="MS Gothic" w:eastAsia="MS Gothic" w:hAnsi="MS Gothic" w:cs="MS Gothic"/>
            <w:spacing w:val="-77"/>
            <w:w w:val="105"/>
          </w:rPr>
          <w:t xml:space="preserve"> </w:t>
        </w:r>
        <w:r>
          <w:rPr>
            <w:rFonts w:ascii="MS Gothic" w:eastAsia="MS Gothic" w:hAnsi="MS Gothic" w:cs="MS Gothic"/>
            <w:w w:val="105"/>
          </w:rPr>
          <w:t>.</w:t>
        </w:r>
        <w:proofErr w:type="gramEnd"/>
        <w:r>
          <w:rPr>
            <w:rFonts w:ascii="MS Gothic" w:eastAsia="MS Gothic" w:hAnsi="MS Gothic" w:cs="MS Gothic"/>
            <w:spacing w:val="-78"/>
            <w:w w:val="105"/>
          </w:rPr>
          <w:t xml:space="preserve"> </w:t>
        </w:r>
        <w:proofErr w:type="gramStart"/>
        <w:r>
          <w:rPr>
            <w:rFonts w:ascii="MS Gothic" w:eastAsia="MS Gothic" w:hAnsi="MS Gothic" w:cs="MS Gothic"/>
            <w:w w:val="105"/>
          </w:rPr>
          <w:t>com</w:t>
        </w:r>
        <w:proofErr w:type="gramEnd"/>
        <w:r>
          <w:rPr>
            <w:rFonts w:ascii="MS Gothic" w:eastAsia="MS Gothic" w:hAnsi="MS Gothic" w:cs="MS Gothic"/>
            <w:spacing w:val="-78"/>
            <w:w w:val="105"/>
          </w:rPr>
          <w:t xml:space="preserve"> </w:t>
        </w:r>
        <w:r>
          <w:rPr>
            <w:rFonts w:ascii="MS Gothic" w:eastAsia="MS Gothic" w:hAnsi="MS Gothic" w:cs="MS Gothic"/>
            <w:w w:val="105"/>
          </w:rPr>
          <w:t>/</w:t>
        </w:r>
        <w:r>
          <w:rPr>
            <w:rFonts w:ascii="MS Gothic" w:eastAsia="MS Gothic" w:hAnsi="MS Gothic" w:cs="MS Gothic"/>
            <w:spacing w:val="-77"/>
            <w:w w:val="105"/>
          </w:rPr>
          <w:t xml:space="preserve"> </w:t>
        </w:r>
        <w:r>
          <w:rPr>
            <w:rFonts w:ascii="MS Gothic" w:eastAsia="MS Gothic" w:hAnsi="MS Gothic" w:cs="MS Gothic"/>
            <w:w w:val="105"/>
          </w:rPr>
          <w:t>science</w:t>
        </w:r>
        <w:r>
          <w:rPr>
            <w:rFonts w:ascii="MS Gothic" w:eastAsia="MS Gothic" w:hAnsi="MS Gothic" w:cs="MS Gothic"/>
            <w:spacing w:val="-78"/>
            <w:w w:val="105"/>
          </w:rPr>
          <w:t xml:space="preserve"> </w:t>
        </w:r>
        <w:r>
          <w:rPr>
            <w:rFonts w:ascii="MS Gothic" w:eastAsia="MS Gothic" w:hAnsi="MS Gothic" w:cs="MS Gothic"/>
            <w:w w:val="105"/>
          </w:rPr>
          <w:t>/</w:t>
        </w:r>
        <w:r>
          <w:rPr>
            <w:rFonts w:ascii="MS Gothic" w:eastAsia="MS Gothic" w:hAnsi="MS Gothic" w:cs="MS Gothic"/>
            <w:spacing w:val="-78"/>
            <w:w w:val="105"/>
          </w:rPr>
          <w:t xml:space="preserve"> </w:t>
        </w:r>
        <w:r>
          <w:rPr>
            <w:rFonts w:ascii="MS Gothic" w:eastAsia="MS Gothic" w:hAnsi="MS Gothic" w:cs="MS Gothic"/>
            <w:w w:val="105"/>
          </w:rPr>
          <w:t>article</w:t>
        </w:r>
        <w:r>
          <w:rPr>
            <w:rFonts w:ascii="MS Gothic" w:eastAsia="MS Gothic" w:hAnsi="MS Gothic" w:cs="MS Gothic"/>
            <w:spacing w:val="-78"/>
            <w:w w:val="105"/>
          </w:rPr>
          <w:t xml:space="preserve"> </w:t>
        </w:r>
        <w:r>
          <w:rPr>
            <w:rFonts w:ascii="MS Gothic" w:eastAsia="MS Gothic" w:hAnsi="MS Gothic" w:cs="MS Gothic"/>
            <w:w w:val="105"/>
          </w:rPr>
          <w:t>/</w:t>
        </w:r>
        <w:r>
          <w:rPr>
            <w:rFonts w:ascii="MS Gothic" w:eastAsia="MS Gothic" w:hAnsi="MS Gothic" w:cs="MS Gothic"/>
            <w:spacing w:val="-77"/>
            <w:w w:val="105"/>
          </w:rPr>
          <w:t xml:space="preserve"> </w:t>
        </w:r>
        <w:proofErr w:type="spellStart"/>
        <w:r>
          <w:rPr>
            <w:rFonts w:ascii="MS Gothic" w:eastAsia="MS Gothic" w:hAnsi="MS Gothic" w:cs="MS Gothic"/>
            <w:w w:val="105"/>
          </w:rPr>
          <w:t>pii</w:t>
        </w:r>
        <w:proofErr w:type="spellEnd"/>
        <w:r>
          <w:rPr>
            <w:rFonts w:ascii="MS Gothic" w:eastAsia="MS Gothic" w:hAnsi="MS Gothic" w:cs="MS Gothic"/>
            <w:spacing w:val="-78"/>
            <w:w w:val="105"/>
          </w:rPr>
          <w:t xml:space="preserve"> </w:t>
        </w:r>
        <w:r>
          <w:rPr>
            <w:rFonts w:ascii="MS Gothic" w:eastAsia="MS Gothic" w:hAnsi="MS Gothic" w:cs="MS Gothic"/>
            <w:w w:val="105"/>
          </w:rPr>
          <w:t>/</w:t>
        </w:r>
      </w:hyperlink>
      <w:r w:rsidR="007A05FA">
        <w:rPr>
          <w:rFonts w:ascii="MS Gothic" w:eastAsia="MS Gothic" w:hAnsi="MS Gothic" w:cs="MS Gothic"/>
          <w:w w:val="104"/>
        </w:rPr>
        <w:t xml:space="preserve"> </w:t>
      </w:r>
      <w:hyperlink r:id="rId43">
        <w:r>
          <w:rPr>
            <w:rFonts w:ascii="MS Gothic" w:eastAsia="MS Gothic" w:hAnsi="MS Gothic" w:cs="MS Gothic"/>
            <w:w w:val="105"/>
          </w:rPr>
          <w:t>S2590118420300393</w:t>
        </w:r>
      </w:hyperlink>
      <w:r>
        <w:rPr>
          <w:w w:val="105"/>
        </w:rPr>
        <w:t>.</w:t>
      </w:r>
    </w:p>
    <w:p w14:paraId="2239B38F" w14:textId="77777777" w:rsidR="002411D8" w:rsidRDefault="00E92DE7">
      <w:pPr>
        <w:pStyle w:val="a3"/>
        <w:spacing w:before="64" w:line="204" w:lineRule="auto"/>
        <w:ind w:left="651" w:right="145" w:hanging="532"/>
        <w:jc w:val="both"/>
        <w:rPr>
          <w:rFonts w:ascii="MS Gothic" w:eastAsia="MS Gothic" w:hAnsi="MS Gothic" w:cs="MS Gothic"/>
        </w:rPr>
      </w:pPr>
      <w:r>
        <w:t>[17]</w:t>
      </w:r>
      <w:r>
        <w:rPr>
          <w:spacing w:val="16"/>
        </w:rPr>
        <w:t xml:space="preserve"> </w:t>
      </w:r>
      <w:proofErr w:type="spellStart"/>
      <w:r>
        <w:t>Haonan</w:t>
      </w:r>
      <w:proofErr w:type="spellEnd"/>
      <w:r>
        <w:rPr>
          <w:spacing w:val="-9"/>
        </w:rPr>
        <w:t xml:space="preserve"> </w:t>
      </w:r>
      <w:r>
        <w:rPr>
          <w:spacing w:val="-5"/>
        </w:rPr>
        <w:t>Tong,</w:t>
      </w:r>
      <w:r>
        <w:rPr>
          <w:spacing w:val="-9"/>
        </w:rPr>
        <w:t xml:space="preserve"> </w:t>
      </w:r>
      <w:r>
        <w:t>Bin</w:t>
      </w:r>
      <w:r>
        <w:rPr>
          <w:spacing w:val="-9"/>
        </w:rPr>
        <w:t xml:space="preserve"> </w:t>
      </w:r>
      <w:r>
        <w:t>Liu,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proofErr w:type="spellStart"/>
      <w:r>
        <w:t>Shihai</w:t>
      </w:r>
      <w:proofErr w:type="spellEnd"/>
      <w:r>
        <w:rPr>
          <w:spacing w:val="-9"/>
        </w:rPr>
        <w:t xml:space="preserve"> </w:t>
      </w:r>
      <w:r>
        <w:rPr>
          <w:spacing w:val="-5"/>
        </w:rPr>
        <w:t>Wang.</w:t>
      </w:r>
      <w:r>
        <w:rPr>
          <w:spacing w:val="-9"/>
        </w:rPr>
        <w:t xml:space="preserve"> </w:t>
      </w:r>
      <w:r>
        <w:rPr>
          <w:spacing w:val="-1"/>
        </w:rPr>
        <w:t>“Software</w:t>
      </w:r>
      <w:r>
        <w:rPr>
          <w:spacing w:val="-9"/>
        </w:rPr>
        <w:t xml:space="preserve"> </w:t>
      </w:r>
      <w:r>
        <w:t>defect</w:t>
      </w:r>
      <w:r>
        <w:rPr>
          <w:spacing w:val="-9"/>
        </w:rPr>
        <w:t xml:space="preserve"> </w:t>
      </w:r>
      <w:r>
        <w:t>prediction</w:t>
      </w:r>
      <w:r>
        <w:rPr>
          <w:spacing w:val="-9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rPr>
          <w:spacing w:val="-1"/>
        </w:rPr>
        <w:t>stacked</w:t>
      </w:r>
      <w:r>
        <w:rPr>
          <w:spacing w:val="-9"/>
        </w:rPr>
        <w:t xml:space="preserve"> </w:t>
      </w:r>
      <w:proofErr w:type="spellStart"/>
      <w:r>
        <w:t>denoising</w:t>
      </w:r>
      <w:proofErr w:type="spellEnd"/>
      <w:r>
        <w:rPr>
          <w:spacing w:val="-9"/>
        </w:rPr>
        <w:t xml:space="preserve"> </w:t>
      </w:r>
      <w:proofErr w:type="spellStart"/>
      <w:r>
        <w:t>autoencoders</w:t>
      </w:r>
      <w:proofErr w:type="spellEnd"/>
      <w:r>
        <w:rPr>
          <w:spacing w:val="-9"/>
        </w:rPr>
        <w:t xml:space="preserve"> </w:t>
      </w:r>
      <w:r>
        <w:t>and</w:t>
      </w:r>
      <w:r>
        <w:rPr>
          <w:spacing w:val="39"/>
          <w:w w:val="98"/>
        </w:rPr>
        <w:t xml:space="preserve"> </w:t>
      </w:r>
      <w:r>
        <w:rPr>
          <w:spacing w:val="-2"/>
        </w:rPr>
        <w:t>two-stage</w:t>
      </w:r>
      <w:r>
        <w:rPr>
          <w:spacing w:val="-20"/>
        </w:rPr>
        <w:t xml:space="preserve"> </w:t>
      </w:r>
      <w:r>
        <w:t>ensemble</w:t>
      </w:r>
      <w:r>
        <w:rPr>
          <w:spacing w:val="-19"/>
        </w:rPr>
        <w:t xml:space="preserve"> </w:t>
      </w:r>
      <w:r>
        <w:t>learning”.</w:t>
      </w:r>
      <w:r>
        <w:rPr>
          <w:spacing w:val="-19"/>
        </w:rPr>
        <w:t xml:space="preserve"> </w:t>
      </w:r>
      <w:r>
        <w:t>In:</w:t>
      </w:r>
      <w:r>
        <w:rPr>
          <w:spacing w:val="-20"/>
        </w:rPr>
        <w:t xml:space="preserve"> </w:t>
      </w:r>
      <w:r>
        <w:rPr>
          <w:rFonts w:cs="Times New Roman"/>
          <w:i/>
        </w:rPr>
        <w:t>Information</w:t>
      </w:r>
      <w:r>
        <w:rPr>
          <w:rFonts w:cs="Times New Roman"/>
          <w:i/>
          <w:spacing w:val="-19"/>
        </w:rPr>
        <w:t xml:space="preserve"> </w:t>
      </w:r>
      <w:r>
        <w:rPr>
          <w:rFonts w:cs="Times New Roman"/>
          <w:i/>
        </w:rPr>
        <w:t>and</w:t>
      </w:r>
      <w:r>
        <w:rPr>
          <w:rFonts w:cs="Times New Roman"/>
          <w:i/>
          <w:spacing w:val="-19"/>
        </w:rPr>
        <w:t xml:space="preserve"> </w:t>
      </w:r>
      <w:r>
        <w:rPr>
          <w:rFonts w:cs="Times New Roman"/>
          <w:i/>
          <w:spacing w:val="-2"/>
        </w:rPr>
        <w:t>Software</w:t>
      </w:r>
      <w:r>
        <w:rPr>
          <w:rFonts w:cs="Times New Roman"/>
          <w:i/>
          <w:spacing w:val="-19"/>
        </w:rPr>
        <w:t xml:space="preserve"> </w:t>
      </w:r>
      <w:r>
        <w:rPr>
          <w:rFonts w:cs="Times New Roman"/>
          <w:i/>
          <w:spacing w:val="-4"/>
        </w:rPr>
        <w:t>Technology</w:t>
      </w:r>
      <w:r>
        <w:rPr>
          <w:rFonts w:cs="Times New Roman"/>
          <w:i/>
          <w:spacing w:val="-20"/>
        </w:rPr>
        <w:t xml:space="preserve"> </w:t>
      </w:r>
      <w:r>
        <w:t>96</w:t>
      </w:r>
      <w:r>
        <w:rPr>
          <w:spacing w:val="-19"/>
        </w:rPr>
        <w:t xml:space="preserve"> </w:t>
      </w:r>
      <w:r>
        <w:t>(2018),</w:t>
      </w:r>
      <w:r>
        <w:rPr>
          <w:spacing w:val="-19"/>
        </w:rPr>
        <w:t xml:space="preserve"> </w:t>
      </w:r>
      <w:r>
        <w:t>pp.</w:t>
      </w:r>
      <w:r>
        <w:rPr>
          <w:spacing w:val="-19"/>
        </w:rPr>
        <w:t xml:space="preserve"> </w:t>
      </w:r>
      <w:r>
        <w:t>94–111.</w:t>
      </w:r>
      <w:r>
        <w:rPr>
          <w:spacing w:val="-16"/>
        </w:rPr>
        <w:t xml:space="preserve"> </w:t>
      </w:r>
      <w:r>
        <w:rPr>
          <w:spacing w:val="6"/>
          <w:sz w:val="16"/>
          <w:szCs w:val="16"/>
        </w:rPr>
        <w:t>ISSN</w:t>
      </w:r>
      <w:r>
        <w:rPr>
          <w:spacing w:val="6"/>
        </w:rPr>
        <w:t>:</w:t>
      </w:r>
      <w:r>
        <w:rPr>
          <w:spacing w:val="-20"/>
        </w:rPr>
        <w:t xml:space="preserve"> </w:t>
      </w:r>
      <w:r>
        <w:t>0950-5849.</w:t>
      </w:r>
      <w:r>
        <w:rPr>
          <w:spacing w:val="26"/>
          <w:w w:val="97"/>
        </w:rPr>
        <w:t xml:space="preserve"> </w:t>
      </w:r>
      <w:r>
        <w:rPr>
          <w:spacing w:val="5"/>
          <w:sz w:val="16"/>
          <w:szCs w:val="16"/>
        </w:rPr>
        <w:t>DOI</w:t>
      </w:r>
      <w:r>
        <w:rPr>
          <w:spacing w:val="5"/>
        </w:rPr>
        <w:t>:</w:t>
      </w:r>
      <w:r w:rsidR="007A05FA">
        <w:t xml:space="preserve"> </w:t>
      </w:r>
      <w:r w:rsidR="007A05FA" w:rsidRPr="007A05FA">
        <w:rPr>
          <w:rFonts w:ascii="MS Gothic" w:eastAsia="MS Gothic" w:hAnsi="MS Gothic" w:cs="MS Gothic"/>
        </w:rPr>
        <w:t>https://doi.org/10.1016/j.infsof.2017.11.008</w:t>
      </w:r>
      <w:r>
        <w:rPr>
          <w:spacing w:val="1"/>
        </w:rPr>
        <w:t>.</w:t>
      </w:r>
      <w:r w:rsidR="007A05FA">
        <w:t xml:space="preserve"> </w:t>
      </w:r>
      <w:r>
        <w:rPr>
          <w:spacing w:val="5"/>
          <w:sz w:val="16"/>
          <w:szCs w:val="16"/>
        </w:rPr>
        <w:t>URL</w:t>
      </w:r>
      <w:r>
        <w:rPr>
          <w:spacing w:val="5"/>
        </w:rPr>
        <w:t>:</w:t>
      </w:r>
      <w:r w:rsidR="007A05FA">
        <w:t xml:space="preserve"> </w:t>
      </w:r>
      <w:hyperlink r:id="rId44">
        <w:r>
          <w:rPr>
            <w:rFonts w:ascii="MS Gothic" w:eastAsia="MS Gothic" w:hAnsi="MS Gothic" w:cs="MS Gothic"/>
          </w:rPr>
          <w:t>https://www.sciencedirect.com/</w:t>
        </w:r>
      </w:hyperlink>
    </w:p>
    <w:p w14:paraId="1AAA3C6F" w14:textId="77777777" w:rsidR="002411D8" w:rsidRDefault="00DE74FB">
      <w:pPr>
        <w:pStyle w:val="a3"/>
        <w:spacing w:line="225" w:lineRule="exact"/>
        <w:ind w:left="651" w:right="5088"/>
        <w:jc w:val="both"/>
      </w:pPr>
      <w:hyperlink r:id="rId45">
        <w:proofErr w:type="gramStart"/>
        <w:r w:rsidR="00E92DE7">
          <w:rPr>
            <w:rFonts w:ascii="MS Gothic"/>
          </w:rPr>
          <w:t>science/article/</w:t>
        </w:r>
        <w:proofErr w:type="spellStart"/>
        <w:r w:rsidR="00E92DE7">
          <w:rPr>
            <w:rFonts w:ascii="MS Gothic"/>
          </w:rPr>
          <w:t>pii</w:t>
        </w:r>
        <w:proofErr w:type="spellEnd"/>
        <w:r w:rsidR="00E92DE7">
          <w:rPr>
            <w:rFonts w:ascii="MS Gothic"/>
          </w:rPr>
          <w:t>/S0950584917300113</w:t>
        </w:r>
        <w:proofErr w:type="gramEnd"/>
      </w:hyperlink>
      <w:r w:rsidR="00E92DE7">
        <w:t>.</w:t>
      </w:r>
    </w:p>
    <w:p w14:paraId="0FDD2CBE" w14:textId="77777777" w:rsidR="002411D8" w:rsidRDefault="00E92DE7">
      <w:pPr>
        <w:spacing w:before="40" w:line="218" w:lineRule="exact"/>
        <w:ind w:left="644" w:right="155" w:hanging="525"/>
        <w:jc w:val="both"/>
        <w:rPr>
          <w:rFonts w:ascii="Times New Roman" w:eastAsia="Times New Roman" w:hAnsi="Times New Roman" w:cs="Times New Roman"/>
          <w:sz w:val="20"/>
          <w:szCs w:val="20"/>
        </w:rPr>
      </w:pPr>
      <w:bookmarkStart w:id="500" w:name="_bookmark32"/>
      <w:bookmarkEnd w:id="500"/>
      <w:r>
        <w:rPr>
          <w:rFonts w:ascii="Times New Roman" w:eastAsia="Times New Roman" w:hAnsi="Times New Roman" w:cs="Times New Roman"/>
          <w:sz w:val="20"/>
          <w:szCs w:val="20"/>
        </w:rPr>
        <w:t>[18]</w:t>
      </w:r>
      <w:r>
        <w:rPr>
          <w:rFonts w:ascii="Times New Roman" w:eastAsia="Times New Roman" w:hAnsi="Times New Roman" w:cs="Times New Roman"/>
          <w:spacing w:val="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Ashish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4"/>
          <w:sz w:val="20"/>
          <w:szCs w:val="20"/>
        </w:rPr>
        <w:t>Vaswani</w:t>
      </w:r>
      <w:proofErr w:type="spellEnd"/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et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al.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“Attention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All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>You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Need”.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In:</w:t>
      </w:r>
      <w:r>
        <w:rPr>
          <w:rFonts w:ascii="Times New Roman" w:eastAsia="Times New Roman" w:hAnsi="Times New Roman" w:cs="Times New Roman"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Proceedings</w:t>
      </w:r>
      <w:r>
        <w:rPr>
          <w:rFonts w:ascii="Times New Roman" w:eastAsia="Times New Roman" w:hAnsi="Times New Roman" w:cs="Times New Roman"/>
          <w:i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i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i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31st</w:t>
      </w:r>
      <w:r>
        <w:rPr>
          <w:rFonts w:ascii="Times New Roman" w:eastAsia="Times New Roman" w:hAnsi="Times New Roman" w:cs="Times New Roman"/>
          <w:i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International</w:t>
      </w:r>
      <w:r>
        <w:rPr>
          <w:rFonts w:ascii="Times New Roman" w:eastAsia="Times New Roman" w:hAnsi="Times New Roman" w:cs="Times New Roman"/>
          <w:i/>
          <w:spacing w:val="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Conference</w:t>
      </w:r>
      <w:r>
        <w:rPr>
          <w:rFonts w:ascii="Times New Roman" w:eastAsia="Times New Roman" w:hAnsi="Times New Roman" w:cs="Times New Roman"/>
          <w:i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i/>
          <w:spacing w:val="29"/>
          <w:w w:val="10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Neural</w:t>
      </w:r>
      <w:r>
        <w:rPr>
          <w:rFonts w:ascii="Times New Roman" w:eastAsia="Times New Roman" w:hAnsi="Times New Roman" w:cs="Times New Roman"/>
          <w:i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Information</w:t>
      </w:r>
      <w:r>
        <w:rPr>
          <w:rFonts w:ascii="Times New Roman" w:eastAsia="Times New Roman" w:hAnsi="Times New Roman" w:cs="Times New Roman"/>
          <w:i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Processing</w:t>
      </w:r>
      <w:r>
        <w:rPr>
          <w:rFonts w:ascii="Times New Roman" w:eastAsia="Times New Roman" w:hAnsi="Times New Roman" w:cs="Times New Roman"/>
          <w:i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pacing w:val="-1"/>
          <w:sz w:val="20"/>
          <w:szCs w:val="20"/>
        </w:rPr>
        <w:t>Systems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NIPS’17.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Long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Beach,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California,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USA: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Curran</w:t>
      </w:r>
      <w:r>
        <w:rPr>
          <w:rFonts w:ascii="Times New Roman" w:eastAsia="Times New Roman" w:hAnsi="Times New Roman" w:cs="Times New Roman"/>
          <w:spacing w:val="-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Associates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Inc.,</w:t>
      </w:r>
      <w:r>
        <w:rPr>
          <w:rFonts w:ascii="Times New Roman" w:eastAsia="Times New Roman" w:hAnsi="Times New Roman" w:cs="Times New Roman"/>
          <w:spacing w:val="-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2017,</w:t>
      </w:r>
      <w:r>
        <w:rPr>
          <w:rFonts w:ascii="Times New Roman" w:eastAsia="Times New Roman" w:hAnsi="Times New Roman" w:cs="Times New Roman"/>
          <w:spacing w:val="41"/>
          <w:w w:val="9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pp.</w:t>
      </w:r>
      <w:r>
        <w:rPr>
          <w:rFonts w:ascii="Times New Roman" w:eastAsia="Times New Roman" w:hAnsi="Times New Roman" w:cs="Times New Roman"/>
          <w:spacing w:val="-1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6000–6010.</w:t>
      </w:r>
      <w:r>
        <w:rPr>
          <w:rFonts w:ascii="Times New Roman" w:eastAsia="Times New Roman" w:hAnsi="Times New Roman" w:cs="Times New Roman"/>
          <w:spacing w:val="-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16"/>
          <w:szCs w:val="16"/>
        </w:rPr>
        <w:t>ISBN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spacing w:val="-1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9781510860964.</w:t>
      </w:r>
    </w:p>
    <w:sectPr w:rsidR="002411D8">
      <w:pgSz w:w="12240" w:h="15840"/>
      <w:pgMar w:top="940" w:right="1260" w:bottom="980" w:left="1320" w:header="716" w:footer="795" w:gutter="0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6" w:author="Rene Okech" w:date="2021-03-26T14:20:00Z" w:initials="RO">
    <w:p w14:paraId="08C945FC" w14:textId="77777777" w:rsidR="00DE74FB" w:rsidRDefault="00DE74FB">
      <w:pPr>
        <w:pStyle w:val="a9"/>
      </w:pPr>
      <w:r>
        <w:rPr>
          <w:rStyle w:val="a8"/>
        </w:rPr>
        <w:annotationRef/>
      </w:r>
      <w:r>
        <w:t>Deleted to avoid sounding redundant.</w:t>
      </w:r>
    </w:p>
  </w:comment>
  <w:comment w:id="12" w:author="Rene Okech" w:date="2021-03-26T14:22:00Z" w:initials="RO">
    <w:p w14:paraId="2C8E8FE4" w14:textId="77777777" w:rsidR="00DE74FB" w:rsidRDefault="00DE74FB">
      <w:pPr>
        <w:pStyle w:val="a9"/>
      </w:pPr>
      <w:r>
        <w:rPr>
          <w:rStyle w:val="a8"/>
        </w:rPr>
        <w:annotationRef/>
      </w:r>
      <w:r>
        <w:t>No need for the period.</w:t>
      </w:r>
    </w:p>
  </w:comment>
  <w:comment w:id="52" w:author="Rene Okech" w:date="2021-03-26T14:36:00Z" w:initials="RO">
    <w:p w14:paraId="7432F245" w14:textId="77777777" w:rsidR="00DE74FB" w:rsidRDefault="00DE74FB">
      <w:pPr>
        <w:pStyle w:val="a9"/>
      </w:pPr>
      <w:r>
        <w:rPr>
          <w:rStyle w:val="a8"/>
        </w:rPr>
        <w:annotationRef/>
      </w:r>
      <w:r>
        <w:t>Deleted because I added the world 'include', which implies that the list is not exhaustive.</w:t>
      </w:r>
    </w:p>
  </w:comment>
  <w:comment w:id="141" w:author="Rene Okech" w:date="2021-03-26T15:25:00Z" w:initials="RO">
    <w:p w14:paraId="07F9CC38" w14:textId="7BE67810" w:rsidR="00DE74FB" w:rsidRDefault="00DE74FB">
      <w:pPr>
        <w:pStyle w:val="a9"/>
      </w:pPr>
      <w:r>
        <w:rPr>
          <w:rStyle w:val="a8"/>
        </w:rPr>
        <w:annotationRef/>
      </w:r>
      <w:r>
        <w:t xml:space="preserve">Do you mean: </w:t>
      </w:r>
    </w:p>
    <w:p w14:paraId="151C335F" w14:textId="77777777" w:rsidR="00DE74FB" w:rsidRDefault="00DE74FB">
      <w:pPr>
        <w:pStyle w:val="a9"/>
      </w:pPr>
    </w:p>
    <w:p w14:paraId="1819DD26" w14:textId="58314FDC" w:rsidR="00DE74FB" w:rsidRDefault="00DE74FB">
      <w:pPr>
        <w:pStyle w:val="a9"/>
      </w:pPr>
      <w:proofErr w:type="gramStart"/>
      <w:r>
        <w:t>evaluated</w:t>
      </w:r>
      <w:proofErr w:type="gramEnd"/>
      <w:r>
        <w:t xml:space="preserve"> during the test of the Py150 data</w:t>
      </w:r>
      <w:r w:rsidR="002A4FAA">
        <w:t xml:space="preserve"> </w:t>
      </w:r>
      <w:bookmarkStart w:id="143" w:name="_GoBack"/>
      <w:bookmarkEnd w:id="143"/>
      <w:r>
        <w:t>set.</w:t>
      </w:r>
    </w:p>
  </w:comment>
  <w:comment w:id="214" w:author="Rene Okech" w:date="2021-03-26T17:25:00Z" w:initials="RO">
    <w:p w14:paraId="6448130B" w14:textId="413AA6F1" w:rsidR="00D44030" w:rsidRDefault="00D44030">
      <w:pPr>
        <w:pStyle w:val="a9"/>
      </w:pPr>
      <w:r>
        <w:rPr>
          <w:rStyle w:val="a8"/>
        </w:rPr>
        <w:annotationRef/>
      </w:r>
      <w:r>
        <w:t>Could omit.</w:t>
      </w:r>
    </w:p>
  </w:comment>
  <w:comment w:id="251" w:author="Rene Okech" w:date="2021-03-26T17:26:00Z" w:initials="RO">
    <w:p w14:paraId="1B164270" w14:textId="4BBE2592" w:rsidR="00D44030" w:rsidRDefault="00D44030">
      <w:pPr>
        <w:pStyle w:val="a9"/>
      </w:pPr>
      <w:r>
        <w:rPr>
          <w:rStyle w:val="a8"/>
        </w:rPr>
        <w:annotationRef/>
      </w:r>
      <w:r>
        <w:t>Large scale? Best to be specific</w:t>
      </w:r>
    </w:p>
  </w:comment>
  <w:comment w:id="271" w:author="Rene Okech" w:date="2021-03-26T16:21:00Z" w:initials="RO">
    <w:p w14:paraId="081D5EF6" w14:textId="04658C47" w:rsidR="00DE74FB" w:rsidRDefault="00DE74FB">
      <w:pPr>
        <w:pStyle w:val="a9"/>
      </w:pPr>
      <w:r>
        <w:rPr>
          <w:rStyle w:val="a8"/>
        </w:rPr>
        <w:annotationRef/>
      </w:r>
      <w:r>
        <w:t>For consistency.</w:t>
      </w:r>
    </w:p>
  </w:comment>
  <w:comment w:id="322" w:author="Rene Okech" w:date="2021-03-26T16:38:00Z" w:initials="RO">
    <w:p w14:paraId="41E411D1" w14:textId="52C9194C" w:rsidR="00DC6228" w:rsidRDefault="00DC6228">
      <w:pPr>
        <w:pStyle w:val="a9"/>
      </w:pPr>
      <w:r>
        <w:rPr>
          <w:rStyle w:val="a8"/>
        </w:rPr>
        <w:annotationRef/>
      </w:r>
      <w:r>
        <w:t>No need to say 'and so on' when we say 'for example'.</w:t>
      </w:r>
    </w:p>
  </w:comment>
  <w:comment w:id="425" w:author="Rene Okech" w:date="2021-03-26T17:11:00Z" w:initials="RO">
    <w:p w14:paraId="42C99D38" w14:textId="2EF72292" w:rsidR="009E525E" w:rsidRDefault="009E525E">
      <w:pPr>
        <w:pStyle w:val="a9"/>
      </w:pPr>
      <w:r>
        <w:rPr>
          <w:rStyle w:val="a8"/>
        </w:rPr>
        <w:annotationRef/>
      </w:r>
      <w:r>
        <w:t xml:space="preserve">The way this is phrased is unclear. </w:t>
      </w:r>
    </w:p>
  </w:comment>
  <w:comment w:id="475" w:author="Rene Okech" w:date="2021-03-26T17:20:00Z" w:initials="RO">
    <w:p w14:paraId="386E869A" w14:textId="4606E8D7" w:rsidR="00481608" w:rsidRDefault="00481608">
      <w:pPr>
        <w:pStyle w:val="a9"/>
      </w:pPr>
      <w:r>
        <w:rPr>
          <w:rStyle w:val="a8"/>
        </w:rPr>
        <w:annotationRef/>
      </w:r>
      <w:r>
        <w:t>Our?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8C945FC" w15:done="0"/>
  <w15:commentEx w15:paraId="2C8E8FE4" w15:done="0"/>
  <w15:commentEx w15:paraId="7432F245" w15:done="0"/>
  <w15:commentEx w15:paraId="1819DD26" w15:done="0"/>
  <w15:commentEx w15:paraId="6448130B" w15:done="0"/>
  <w15:commentEx w15:paraId="1B164270" w15:done="0"/>
  <w15:commentEx w15:paraId="081D5EF6" w15:done="0"/>
  <w15:commentEx w15:paraId="41E411D1" w15:done="0"/>
  <w15:commentEx w15:paraId="42C99D38" w15:done="0"/>
  <w15:commentEx w15:paraId="386E869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1C745D" w14:textId="77777777" w:rsidR="002F09D4" w:rsidRDefault="002F09D4">
      <w:r>
        <w:separator/>
      </w:r>
    </w:p>
  </w:endnote>
  <w:endnote w:type="continuationSeparator" w:id="0">
    <w:p w14:paraId="2A15D74B" w14:textId="77777777" w:rsidR="002F09D4" w:rsidRDefault="002F09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tka Subheading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EC2F10" w14:textId="008422A5" w:rsidR="00DE74FB" w:rsidRDefault="00DE74FB">
    <w:pPr>
      <w:spacing w:line="199" w:lineRule="exact"/>
      <w:rPr>
        <w:sz w:val="20"/>
        <w:szCs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6C58F06" wp14:editId="14A7B2D4">
              <wp:simplePos x="0" y="0"/>
              <wp:positionH relativeFrom="page">
                <wp:posOffset>3827145</wp:posOffset>
              </wp:positionH>
              <wp:positionV relativeFrom="page">
                <wp:posOffset>9413875</wp:posOffset>
              </wp:positionV>
              <wp:extent cx="116205" cy="151765"/>
              <wp:effectExtent l="0" t="3175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6205" cy="151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909F70" w14:textId="77777777" w:rsidR="00DE74FB" w:rsidRDefault="00DE74FB">
                          <w:pPr>
                            <w:pStyle w:val="a3"/>
                            <w:spacing w:line="216" w:lineRule="exact"/>
                            <w:ind w:left="43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A4FAA">
                            <w:rPr>
                              <w:noProof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C58F0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301.35pt;margin-top:741.25pt;width:9.15pt;height:11.9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" filled="f" stroked="f">
              <v:textbox inset="0,0,0,0">
                <w:txbxContent>
                  <w:p w14:paraId="32909F70" w14:textId="77777777" w:rsidR="00DE74FB" w:rsidRDefault="00DE74FB">
                    <w:pPr>
                      <w:pStyle w:val="a3"/>
                      <w:spacing w:line="216" w:lineRule="exact"/>
                      <w:ind w:left="43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2A4FAA">
                      <w:rPr>
                        <w:noProof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4D4533" w14:textId="77777777" w:rsidR="002F09D4" w:rsidRDefault="002F09D4">
      <w:r>
        <w:separator/>
      </w:r>
    </w:p>
  </w:footnote>
  <w:footnote w:type="continuationSeparator" w:id="0">
    <w:p w14:paraId="11C047A0" w14:textId="77777777" w:rsidR="002F09D4" w:rsidRDefault="002F09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72F420" w14:textId="04793305" w:rsidR="00DE74FB" w:rsidRDefault="00DE74FB">
    <w:pPr>
      <w:spacing w:line="200" w:lineRule="exact"/>
      <w:rPr>
        <w:sz w:val="20"/>
        <w:szCs w:val="20"/>
      </w:rPr>
    </w:pPr>
    <w:r>
      <w:rPr>
        <w:noProof/>
        <w:lang w:eastAsia="zh-CN"/>
      </w:rPr>
      <mc:AlternateContent>
        <mc:Choice Requires="wpg">
          <w:drawing>
            <wp:anchor distT="0" distB="0" distL="114300" distR="114300" simplePos="0" relativeHeight="251656192" behindDoc="1" locked="0" layoutInCell="1" allowOverlap="1" wp14:anchorId="1866C524" wp14:editId="0B48D753">
              <wp:simplePos x="0" y="0"/>
              <wp:positionH relativeFrom="page">
                <wp:posOffset>914400</wp:posOffset>
              </wp:positionH>
              <wp:positionV relativeFrom="page">
                <wp:posOffset>600710</wp:posOffset>
              </wp:positionV>
              <wp:extent cx="5943600" cy="1270"/>
              <wp:effectExtent l="9525" t="10160" r="9525" b="762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43600" cy="1270"/>
                        <a:chOff x="1440" y="946"/>
                        <a:chExt cx="9360" cy="2"/>
                      </a:xfrm>
                    </wpg:grpSpPr>
                    <wps:wsp>
                      <wps:cNvPr id="5" name="Freeform 5"/>
                      <wps:cNvSpPr>
                        <a:spLocks/>
                      </wps:cNvSpPr>
                      <wps:spPr bwMode="auto">
                        <a:xfrm>
                          <a:off x="1440" y="946"/>
                          <a:ext cx="9360" cy="2"/>
                        </a:xfrm>
                        <a:custGeom>
                          <a:avLst/>
                          <a:gdLst>
                            <a:gd name="T0" fmla="+- 0 1440 1440"/>
                            <a:gd name="T1" fmla="*/ T0 w 9360"/>
                            <a:gd name="T2" fmla="+- 0 10800 1440"/>
                            <a:gd name="T3" fmla="*/ T2 w 9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0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060793F" id="Group 4" o:spid="_x0000_s1026" style="position:absolute;margin-left:1in;margin-top:47.3pt;width:468pt;height:.1pt;z-index:-251660288;mso-position-horizontal-relative:page;mso-position-vertical-relative:page" coordorigin="1440,946" coordsize="936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">
              <v:shape id="Freeform 5" o:spid="_x0000_s1027" style="position:absolute;left:1440;top:946;width:9360;height:2;visibility:visible;mso-wrap-style:square;v-text-anchor:top" coordsize="93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jbv8QA&#10;AADaAAAADwAAAGRycy9kb3ducmV2LnhtbESPW2vCQBSE3wv+h+UIvtWNQoNEVyleIAgNeEH6eJo9&#10;TYLZsyG7Ncm/7xYKPg4z8w2z2vSmFg9qXWVZwWwagSDOra64UHC9HF4XIJxH1lhbJgUDOdisRy8r&#10;TLTt+ESPsy9EgLBLUEHpfZNI6fKSDLqpbYiD921bgz7ItpC6xS7ATS3nURRLgxWHhRIb2paU388/&#10;RkGT3vZfJjt9znbDxyGudLY47jKlJuP+fQnCU++f4f92qhW8wd+VcAP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427/EAAAA2gAAAA8AAAAAAAAAAAAAAAAAmAIAAGRycy9k&#10;b3ducmV2LnhtbFBLBQYAAAAABAAEAPUAAACJAwAAAAA=&#10;" path="m,l9360,e" filled="f" strokeweight=".14042mm">
                <v:path arrowok="t" o:connecttype="custom" o:connectlocs="0,0;9360,0" o:connectangles="0,0"/>
              </v:shape>
              <w10:wrap anchorx="page" anchory="page"/>
            </v:group>
          </w:pict>
        </mc:Fallback>
      </mc:AlternateContent>
    </w: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39A5A44F" wp14:editId="2F681B86">
              <wp:simplePos x="0" y="0"/>
              <wp:positionH relativeFrom="page">
                <wp:posOffset>3482340</wp:posOffset>
              </wp:positionH>
              <wp:positionV relativeFrom="page">
                <wp:posOffset>441960</wp:posOffset>
              </wp:positionV>
              <wp:extent cx="807085" cy="153035"/>
              <wp:effectExtent l="0" t="381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07085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0C8D2E" w14:textId="77777777" w:rsidR="00DE74FB" w:rsidRDefault="00DE74FB">
                          <w:pPr>
                            <w:spacing w:line="217" w:lineRule="exact"/>
                            <w:ind w:left="20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rFonts w:ascii="Times New Roman"/>
                              <w:i/>
                              <w:sz w:val="20"/>
                            </w:rPr>
                            <w:t>arXiv</w:t>
                          </w:r>
                          <w:proofErr w:type="spellEnd"/>
                          <w:proofErr w:type="gramEnd"/>
                          <w:r>
                            <w:rPr>
                              <w:rFonts w:ascii="Times New Roman"/>
                              <w:i/>
                              <w:spacing w:val="-1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2"/>
                              <w:sz w:val="20"/>
                            </w:rPr>
                            <w:t>Template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5A44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274.2pt;margin-top:34.8pt;width:63.55pt;height:12.0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" filled="f" stroked="f">
              <v:textbox inset="0,0,0,0">
                <w:txbxContent>
                  <w:p w14:paraId="640C8D2E" w14:textId="77777777" w:rsidR="00DE74FB" w:rsidRDefault="00DE74FB">
                    <w:pPr>
                      <w:spacing w:line="217" w:lineRule="exact"/>
                      <w:ind w:left="20"/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>
                      <w:rPr>
                        <w:rFonts w:ascii="Times New Roman"/>
                        <w:i/>
                        <w:sz w:val="20"/>
                      </w:rPr>
                      <w:t>arXiv</w:t>
                    </w:r>
                    <w:proofErr w:type="spellEnd"/>
                    <w:proofErr w:type="gramEnd"/>
                    <w:r>
                      <w:rPr>
                        <w:rFonts w:ascii="Times New Roman"/>
                        <w:i/>
                        <w:spacing w:val="-13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spacing w:val="-2"/>
                        <w:sz w:val="20"/>
                      </w:rPr>
                      <w:t>Template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229D4750" wp14:editId="23CEA485">
              <wp:simplePos x="0" y="0"/>
              <wp:positionH relativeFrom="page">
                <wp:posOffset>6243955</wp:posOffset>
              </wp:positionH>
              <wp:positionV relativeFrom="page">
                <wp:posOffset>452755</wp:posOffset>
              </wp:positionV>
              <wp:extent cx="624205" cy="13906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420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CBEA03" w14:textId="77777777" w:rsidR="00DE74FB" w:rsidRDefault="00DE74FB">
                          <w:pPr>
                            <w:spacing w:line="196" w:lineRule="exact"/>
                            <w:ind w:left="20"/>
                            <w:rPr>
                              <w:rFonts w:ascii="Times New Roman" w:eastAsia="Times New Roman" w:hAnsi="Times New Roman" w:cs="Times New Roman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Times New Roman"/>
                              <w:sz w:val="18"/>
                            </w:rPr>
                            <w:t>A</w:t>
                          </w:r>
                          <w:r>
                            <w:rPr>
                              <w:rFonts w:ascii="Times New Roman"/>
                              <w:spacing w:val="2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8"/>
                              <w:sz w:val="18"/>
                            </w:rPr>
                            <w:t>P</w:t>
                          </w:r>
                          <w:r>
                            <w:rPr>
                              <w:rFonts w:ascii="Times New Roman"/>
                              <w:spacing w:val="7"/>
                              <w:sz w:val="14"/>
                            </w:rPr>
                            <w:t>REPRIN</w:t>
                          </w:r>
                          <w:r>
                            <w:rPr>
                              <w:rFonts w:ascii="Times New Roman"/>
                              <w:sz w:val="14"/>
                            </w:rPr>
                            <w:t>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9D4750" id="Text Box 2" o:spid="_x0000_s1027" type="#_x0000_t202" style="position:absolute;margin-left:491.65pt;margin-top:35.65pt;width:49.15pt;height:10.9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" filled="f" stroked="f">
              <v:textbox inset="0,0,0,0">
                <w:txbxContent>
                  <w:p w14:paraId="64CBEA03" w14:textId="77777777" w:rsidR="00DE74FB" w:rsidRDefault="00DE74FB">
                    <w:pPr>
                      <w:spacing w:line="196" w:lineRule="exact"/>
                      <w:ind w:left="20"/>
                      <w:rPr>
                        <w:rFonts w:ascii="Times New Roman" w:eastAsia="Times New Roman" w:hAnsi="Times New Roman" w:cs="Times New Roman"/>
                        <w:sz w:val="14"/>
                        <w:szCs w:val="14"/>
                      </w:rPr>
                    </w:pPr>
                    <w:r>
                      <w:rPr>
                        <w:rFonts w:ascii="Times New Roman"/>
                        <w:sz w:val="18"/>
                      </w:rPr>
                      <w:t>A</w:t>
                    </w:r>
                    <w:r>
                      <w:rPr>
                        <w:rFonts w:ascii="Times New Roman"/>
                        <w:spacing w:val="23"/>
                        <w:sz w:val="18"/>
                      </w:rPr>
                      <w:t xml:space="preserve"> </w:t>
                    </w:r>
                    <w:r>
                      <w:rPr>
                        <w:rFonts w:ascii="Times New Roman"/>
                        <w:spacing w:val="8"/>
                        <w:sz w:val="18"/>
                      </w:rPr>
                      <w:t>P</w:t>
                    </w:r>
                    <w:r>
                      <w:rPr>
                        <w:rFonts w:ascii="Times New Roman"/>
                        <w:spacing w:val="7"/>
                        <w:sz w:val="14"/>
                      </w:rPr>
                      <w:t>REPRIN</w:t>
                    </w:r>
                    <w:r>
                      <w:rPr>
                        <w:rFonts w:ascii="Times New Roman"/>
                        <w:sz w:val="14"/>
                      </w:rPr>
                      <w:t>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172653"/>
    <w:multiLevelType w:val="hybridMultilevel"/>
    <w:tmpl w:val="D9004CA0"/>
    <w:lvl w:ilvl="0" w:tplc="FA0420EE">
      <w:start w:val="4"/>
      <w:numFmt w:val="decimal"/>
      <w:lvlText w:val="%1"/>
      <w:lvlJc w:val="left"/>
      <w:pPr>
        <w:ind w:left="478" w:hanging="359"/>
        <w:jc w:val="left"/>
      </w:pPr>
      <w:rPr>
        <w:rFonts w:ascii="Times New Roman" w:eastAsia="Times New Roman" w:hAnsi="Times New Roman" w:hint="default"/>
        <w:b/>
        <w:bCs/>
        <w:w w:val="99"/>
        <w:sz w:val="24"/>
        <w:szCs w:val="24"/>
      </w:rPr>
    </w:lvl>
    <w:lvl w:ilvl="1" w:tplc="8F0E7E64">
      <w:start w:val="1"/>
      <w:numFmt w:val="bullet"/>
      <w:lvlText w:val="•"/>
      <w:lvlJc w:val="left"/>
      <w:pPr>
        <w:ind w:left="1390" w:hanging="359"/>
      </w:pPr>
      <w:rPr>
        <w:rFonts w:hint="default"/>
      </w:rPr>
    </w:lvl>
    <w:lvl w:ilvl="2" w:tplc="21A4035A">
      <w:start w:val="1"/>
      <w:numFmt w:val="bullet"/>
      <w:lvlText w:val="•"/>
      <w:lvlJc w:val="left"/>
      <w:pPr>
        <w:ind w:left="2302" w:hanging="359"/>
      </w:pPr>
      <w:rPr>
        <w:rFonts w:hint="default"/>
      </w:rPr>
    </w:lvl>
    <w:lvl w:ilvl="3" w:tplc="E662D4C0">
      <w:start w:val="1"/>
      <w:numFmt w:val="bullet"/>
      <w:lvlText w:val="•"/>
      <w:lvlJc w:val="left"/>
      <w:pPr>
        <w:ind w:left="3215" w:hanging="359"/>
      </w:pPr>
      <w:rPr>
        <w:rFonts w:hint="default"/>
      </w:rPr>
    </w:lvl>
    <w:lvl w:ilvl="4" w:tplc="73E806B2">
      <w:start w:val="1"/>
      <w:numFmt w:val="bullet"/>
      <w:lvlText w:val="•"/>
      <w:lvlJc w:val="left"/>
      <w:pPr>
        <w:ind w:left="4127" w:hanging="359"/>
      </w:pPr>
      <w:rPr>
        <w:rFonts w:hint="default"/>
      </w:rPr>
    </w:lvl>
    <w:lvl w:ilvl="5" w:tplc="1BC00158">
      <w:start w:val="1"/>
      <w:numFmt w:val="bullet"/>
      <w:lvlText w:val="•"/>
      <w:lvlJc w:val="left"/>
      <w:pPr>
        <w:ind w:left="5039" w:hanging="359"/>
      </w:pPr>
      <w:rPr>
        <w:rFonts w:hint="default"/>
      </w:rPr>
    </w:lvl>
    <w:lvl w:ilvl="6" w:tplc="CD9EDD9E">
      <w:start w:val="1"/>
      <w:numFmt w:val="bullet"/>
      <w:lvlText w:val="•"/>
      <w:lvlJc w:val="left"/>
      <w:pPr>
        <w:ind w:left="5951" w:hanging="359"/>
      </w:pPr>
      <w:rPr>
        <w:rFonts w:hint="default"/>
      </w:rPr>
    </w:lvl>
    <w:lvl w:ilvl="7" w:tplc="BB8A0FDC">
      <w:start w:val="1"/>
      <w:numFmt w:val="bullet"/>
      <w:lvlText w:val="•"/>
      <w:lvlJc w:val="left"/>
      <w:pPr>
        <w:ind w:left="6863" w:hanging="359"/>
      </w:pPr>
      <w:rPr>
        <w:rFonts w:hint="default"/>
      </w:rPr>
    </w:lvl>
    <w:lvl w:ilvl="8" w:tplc="E4343EB2">
      <w:start w:val="1"/>
      <w:numFmt w:val="bullet"/>
      <w:lvlText w:val="•"/>
      <w:lvlJc w:val="left"/>
      <w:pPr>
        <w:ind w:left="7775" w:hanging="359"/>
      </w:pPr>
      <w:rPr>
        <w:rFonts w:hint="default"/>
      </w:rPr>
    </w:lvl>
  </w:abstractNum>
  <w:abstractNum w:abstractNumId="1" w15:restartNumberingAfterBreak="0">
    <w:nsid w:val="41F16EB0"/>
    <w:multiLevelType w:val="hybridMultilevel"/>
    <w:tmpl w:val="48D462F6"/>
    <w:lvl w:ilvl="0" w:tplc="CFE06DF0">
      <w:start w:val="1"/>
      <w:numFmt w:val="decimal"/>
      <w:lvlText w:val="%1"/>
      <w:lvlJc w:val="left"/>
      <w:pPr>
        <w:ind w:left="478" w:hanging="359"/>
        <w:jc w:val="left"/>
      </w:pPr>
      <w:rPr>
        <w:rFonts w:ascii="Times New Roman" w:eastAsia="Times New Roman" w:hAnsi="Times New Roman" w:hint="default"/>
        <w:b/>
        <w:bCs/>
        <w:w w:val="99"/>
        <w:sz w:val="24"/>
        <w:szCs w:val="24"/>
      </w:rPr>
    </w:lvl>
    <w:lvl w:ilvl="1" w:tplc="080AE2B2">
      <w:start w:val="1"/>
      <w:numFmt w:val="bullet"/>
      <w:lvlText w:val="•"/>
      <w:lvlJc w:val="left"/>
      <w:pPr>
        <w:ind w:left="837" w:hanging="200"/>
      </w:pPr>
      <w:rPr>
        <w:rFonts w:ascii="Sitka Subheading" w:eastAsia="Sitka Subheading" w:hAnsi="Sitka Subheading" w:hint="default"/>
        <w:i/>
        <w:w w:val="128"/>
        <w:sz w:val="20"/>
        <w:szCs w:val="20"/>
      </w:rPr>
    </w:lvl>
    <w:lvl w:ilvl="2" w:tplc="46686792">
      <w:start w:val="1"/>
      <w:numFmt w:val="bullet"/>
      <w:lvlText w:val="•"/>
      <w:lvlJc w:val="left"/>
      <w:pPr>
        <w:ind w:left="1813" w:hanging="200"/>
      </w:pPr>
      <w:rPr>
        <w:rFonts w:hint="default"/>
      </w:rPr>
    </w:lvl>
    <w:lvl w:ilvl="3" w:tplc="CD3A9DC8">
      <w:start w:val="1"/>
      <w:numFmt w:val="bullet"/>
      <w:lvlText w:val="•"/>
      <w:lvlJc w:val="left"/>
      <w:pPr>
        <w:ind w:left="2789" w:hanging="200"/>
      </w:pPr>
      <w:rPr>
        <w:rFonts w:hint="default"/>
      </w:rPr>
    </w:lvl>
    <w:lvl w:ilvl="4" w:tplc="75F6F576">
      <w:start w:val="1"/>
      <w:numFmt w:val="bullet"/>
      <w:lvlText w:val="•"/>
      <w:lvlJc w:val="left"/>
      <w:pPr>
        <w:ind w:left="3764" w:hanging="200"/>
      </w:pPr>
      <w:rPr>
        <w:rFonts w:hint="default"/>
      </w:rPr>
    </w:lvl>
    <w:lvl w:ilvl="5" w:tplc="7A1E576C">
      <w:start w:val="1"/>
      <w:numFmt w:val="bullet"/>
      <w:lvlText w:val="•"/>
      <w:lvlJc w:val="left"/>
      <w:pPr>
        <w:ind w:left="4740" w:hanging="200"/>
      </w:pPr>
      <w:rPr>
        <w:rFonts w:hint="default"/>
      </w:rPr>
    </w:lvl>
    <w:lvl w:ilvl="6" w:tplc="1D7EF246">
      <w:start w:val="1"/>
      <w:numFmt w:val="bullet"/>
      <w:lvlText w:val="•"/>
      <w:lvlJc w:val="left"/>
      <w:pPr>
        <w:ind w:left="5716" w:hanging="200"/>
      </w:pPr>
      <w:rPr>
        <w:rFonts w:hint="default"/>
      </w:rPr>
    </w:lvl>
    <w:lvl w:ilvl="7" w:tplc="10025DC0">
      <w:start w:val="1"/>
      <w:numFmt w:val="bullet"/>
      <w:lvlText w:val="•"/>
      <w:lvlJc w:val="left"/>
      <w:pPr>
        <w:ind w:left="6692" w:hanging="200"/>
      </w:pPr>
      <w:rPr>
        <w:rFonts w:hint="default"/>
      </w:rPr>
    </w:lvl>
    <w:lvl w:ilvl="8" w:tplc="236C4610">
      <w:start w:val="1"/>
      <w:numFmt w:val="bullet"/>
      <w:lvlText w:val="•"/>
      <w:lvlJc w:val="left"/>
      <w:pPr>
        <w:ind w:left="7668" w:hanging="200"/>
      </w:pPr>
      <w:rPr>
        <w:rFonts w:hint="default"/>
      </w:rPr>
    </w:lvl>
  </w:abstractNum>
  <w:abstractNum w:abstractNumId="2" w15:restartNumberingAfterBreak="0">
    <w:nsid w:val="5BBF6B04"/>
    <w:multiLevelType w:val="multilevel"/>
    <w:tmpl w:val="8C20411C"/>
    <w:lvl w:ilvl="0">
      <w:start w:val="3"/>
      <w:numFmt w:val="decimal"/>
      <w:lvlText w:val="%1"/>
      <w:lvlJc w:val="left"/>
      <w:pPr>
        <w:ind w:left="568" w:hanging="449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8" w:hanging="449"/>
        <w:jc w:val="left"/>
      </w:pPr>
      <w:rPr>
        <w:rFonts w:ascii="Times New Roman" w:eastAsia="Times New Roman" w:hAnsi="Times New Roman" w:hint="default"/>
        <w:b/>
        <w:bCs/>
        <w:w w:val="99"/>
        <w:sz w:val="20"/>
        <w:szCs w:val="20"/>
      </w:rPr>
    </w:lvl>
    <w:lvl w:ilvl="2">
      <w:start w:val="1"/>
      <w:numFmt w:val="bullet"/>
      <w:lvlText w:val="•"/>
      <w:lvlJc w:val="left"/>
      <w:pPr>
        <w:ind w:left="2378" w:hanging="44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283" w:hanging="44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189" w:hanging="44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94" w:hanging="44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99" w:hanging="44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904" w:hanging="44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09" w:hanging="449"/>
      </w:pPr>
      <w:rPr>
        <w:rFonts w:hint="default"/>
      </w:rPr>
    </w:lvl>
  </w:abstractNum>
  <w:abstractNum w:abstractNumId="3" w15:restartNumberingAfterBreak="0">
    <w:nsid w:val="633C426A"/>
    <w:multiLevelType w:val="hybridMultilevel"/>
    <w:tmpl w:val="1A8CDC9A"/>
    <w:lvl w:ilvl="0" w:tplc="BCEC312E">
      <w:start w:val="1"/>
      <w:numFmt w:val="decimal"/>
      <w:lvlText w:val="%1."/>
      <w:lvlJc w:val="left"/>
      <w:pPr>
        <w:ind w:left="837" w:hanging="250"/>
        <w:jc w:val="left"/>
      </w:pPr>
      <w:rPr>
        <w:rFonts w:ascii="Times New Roman" w:eastAsia="Times New Roman" w:hAnsi="Times New Roman" w:hint="default"/>
        <w:w w:val="99"/>
        <w:sz w:val="20"/>
        <w:szCs w:val="20"/>
      </w:rPr>
    </w:lvl>
    <w:lvl w:ilvl="1" w:tplc="F7287262">
      <w:start w:val="1"/>
      <w:numFmt w:val="bullet"/>
      <w:lvlText w:val="•"/>
      <w:lvlJc w:val="left"/>
      <w:pPr>
        <w:ind w:left="1715" w:hanging="250"/>
      </w:pPr>
      <w:rPr>
        <w:rFonts w:hint="default"/>
      </w:rPr>
    </w:lvl>
    <w:lvl w:ilvl="2" w:tplc="97F2A038">
      <w:start w:val="1"/>
      <w:numFmt w:val="bullet"/>
      <w:lvlText w:val="•"/>
      <w:lvlJc w:val="left"/>
      <w:pPr>
        <w:ind w:left="2593" w:hanging="250"/>
      </w:pPr>
      <w:rPr>
        <w:rFonts w:hint="default"/>
      </w:rPr>
    </w:lvl>
    <w:lvl w:ilvl="3" w:tplc="2544E39C">
      <w:start w:val="1"/>
      <w:numFmt w:val="bullet"/>
      <w:lvlText w:val="•"/>
      <w:lvlJc w:val="left"/>
      <w:pPr>
        <w:ind w:left="3472" w:hanging="250"/>
      </w:pPr>
      <w:rPr>
        <w:rFonts w:hint="default"/>
      </w:rPr>
    </w:lvl>
    <w:lvl w:ilvl="4" w:tplc="7286DA8E">
      <w:start w:val="1"/>
      <w:numFmt w:val="bullet"/>
      <w:lvlText w:val="•"/>
      <w:lvlJc w:val="left"/>
      <w:pPr>
        <w:ind w:left="4350" w:hanging="250"/>
      </w:pPr>
      <w:rPr>
        <w:rFonts w:hint="default"/>
      </w:rPr>
    </w:lvl>
    <w:lvl w:ilvl="5" w:tplc="28BAC064">
      <w:start w:val="1"/>
      <w:numFmt w:val="bullet"/>
      <w:lvlText w:val="•"/>
      <w:lvlJc w:val="left"/>
      <w:pPr>
        <w:ind w:left="5228" w:hanging="250"/>
      </w:pPr>
      <w:rPr>
        <w:rFonts w:hint="default"/>
      </w:rPr>
    </w:lvl>
    <w:lvl w:ilvl="6" w:tplc="5ADE4E86">
      <w:start w:val="1"/>
      <w:numFmt w:val="bullet"/>
      <w:lvlText w:val="•"/>
      <w:lvlJc w:val="left"/>
      <w:pPr>
        <w:ind w:left="6106" w:hanging="250"/>
      </w:pPr>
      <w:rPr>
        <w:rFonts w:hint="default"/>
      </w:rPr>
    </w:lvl>
    <w:lvl w:ilvl="7" w:tplc="E3B8D01C">
      <w:start w:val="1"/>
      <w:numFmt w:val="bullet"/>
      <w:lvlText w:val="•"/>
      <w:lvlJc w:val="left"/>
      <w:pPr>
        <w:ind w:left="6985" w:hanging="250"/>
      </w:pPr>
      <w:rPr>
        <w:rFonts w:hint="default"/>
      </w:rPr>
    </w:lvl>
    <w:lvl w:ilvl="8" w:tplc="3E9C7BD8">
      <w:start w:val="1"/>
      <w:numFmt w:val="bullet"/>
      <w:lvlText w:val="•"/>
      <w:lvlJc w:val="left"/>
      <w:pPr>
        <w:ind w:left="7863" w:hanging="25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ene Okech">
    <w15:presenceInfo w15:providerId="AD" w15:userId="S-1-5-21-147214757-305610072-1517763936-6688748"/>
  </w15:person>
  <w15:person w15:author="Jinqianqian (Freya, TSC)">
    <w15:presenceInfo w15:providerId="AD" w15:userId="S-1-5-21-147214757-305610072-1517763936-616193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trackRevision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1D8"/>
    <w:rsid w:val="000245C3"/>
    <w:rsid w:val="001467E0"/>
    <w:rsid w:val="00184050"/>
    <w:rsid w:val="00195A2D"/>
    <w:rsid w:val="001E1C68"/>
    <w:rsid w:val="002247D6"/>
    <w:rsid w:val="002411D8"/>
    <w:rsid w:val="00293872"/>
    <w:rsid w:val="002A4FAA"/>
    <w:rsid w:val="002E1220"/>
    <w:rsid w:val="002F09D4"/>
    <w:rsid w:val="003542DC"/>
    <w:rsid w:val="0038361E"/>
    <w:rsid w:val="00481608"/>
    <w:rsid w:val="004A1E3A"/>
    <w:rsid w:val="005137F1"/>
    <w:rsid w:val="005D1E61"/>
    <w:rsid w:val="00700FE6"/>
    <w:rsid w:val="0072263D"/>
    <w:rsid w:val="007A05FA"/>
    <w:rsid w:val="007B3186"/>
    <w:rsid w:val="00910AE6"/>
    <w:rsid w:val="009E525E"/>
    <w:rsid w:val="00AB3D0F"/>
    <w:rsid w:val="00B50BA3"/>
    <w:rsid w:val="00B816D3"/>
    <w:rsid w:val="00B87643"/>
    <w:rsid w:val="00CB7905"/>
    <w:rsid w:val="00D44030"/>
    <w:rsid w:val="00DB5FFD"/>
    <w:rsid w:val="00DC6228"/>
    <w:rsid w:val="00DE11D9"/>
    <w:rsid w:val="00DE4973"/>
    <w:rsid w:val="00DE74FB"/>
    <w:rsid w:val="00E92DE7"/>
    <w:rsid w:val="00EE50BF"/>
    <w:rsid w:val="00FF7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E30047"/>
  <w15:docId w15:val="{7B25603C-CCC7-4C4B-8623-990441183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478" w:hanging="359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paragraph" w:styleId="2">
    <w:name w:val="heading 2"/>
    <w:basedOn w:val="a"/>
    <w:uiPriority w:val="1"/>
    <w:qFormat/>
    <w:pPr>
      <w:spacing w:before="23"/>
      <w:ind w:left="568"/>
      <w:outlineLvl w:val="1"/>
    </w:pPr>
    <w:rPr>
      <w:rFonts w:ascii="Times New Roman" w:eastAsia="Times New Roman" w:hAnsi="Times New Roman"/>
      <w:b/>
      <w:bCs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20"/>
    </w:pPr>
    <w:rPr>
      <w:rFonts w:ascii="Times New Roman" w:eastAsia="Times New Roman" w:hAnsi="Times New Roman"/>
      <w:sz w:val="20"/>
      <w:szCs w:val="20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Hyperlink"/>
    <w:basedOn w:val="a0"/>
    <w:uiPriority w:val="99"/>
    <w:unhideWhenUsed/>
    <w:rsid w:val="007A05FA"/>
    <w:rPr>
      <w:color w:val="0000FF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DB5F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DB5FFD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DB5FF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DB5FFD"/>
    <w:rPr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72263D"/>
    <w:rPr>
      <w:sz w:val="16"/>
      <w:szCs w:val="16"/>
    </w:rPr>
  </w:style>
  <w:style w:type="paragraph" w:styleId="a9">
    <w:name w:val="annotation text"/>
    <w:basedOn w:val="a"/>
    <w:link w:val="Char1"/>
    <w:uiPriority w:val="99"/>
    <w:semiHidden/>
    <w:unhideWhenUsed/>
    <w:rsid w:val="0072263D"/>
    <w:rPr>
      <w:sz w:val="20"/>
      <w:szCs w:val="20"/>
    </w:rPr>
  </w:style>
  <w:style w:type="character" w:customStyle="1" w:styleId="Char1">
    <w:name w:val="批注文字 Char"/>
    <w:basedOn w:val="a0"/>
    <w:link w:val="a9"/>
    <w:uiPriority w:val="99"/>
    <w:semiHidden/>
    <w:rsid w:val="0072263D"/>
    <w:rPr>
      <w:sz w:val="20"/>
      <w:szCs w:val="20"/>
    </w:rPr>
  </w:style>
  <w:style w:type="paragraph" w:styleId="aa">
    <w:name w:val="annotation subject"/>
    <w:basedOn w:val="a9"/>
    <w:next w:val="a9"/>
    <w:link w:val="Char2"/>
    <w:uiPriority w:val="99"/>
    <w:semiHidden/>
    <w:unhideWhenUsed/>
    <w:rsid w:val="0072263D"/>
    <w:rPr>
      <w:b/>
      <w:bCs/>
    </w:rPr>
  </w:style>
  <w:style w:type="character" w:customStyle="1" w:styleId="Char2">
    <w:name w:val="批注主题 Char"/>
    <w:basedOn w:val="Char1"/>
    <w:link w:val="aa"/>
    <w:uiPriority w:val="99"/>
    <w:semiHidden/>
    <w:rsid w:val="0072263D"/>
    <w:rPr>
      <w:b/>
      <w:bCs/>
      <w:sz w:val="20"/>
      <w:szCs w:val="20"/>
    </w:rPr>
  </w:style>
  <w:style w:type="paragraph" w:styleId="ab">
    <w:name w:val="Balloon Text"/>
    <w:basedOn w:val="a"/>
    <w:link w:val="Char3"/>
    <w:uiPriority w:val="99"/>
    <w:semiHidden/>
    <w:unhideWhenUsed/>
    <w:rsid w:val="0072263D"/>
    <w:rPr>
      <w:rFonts w:ascii="Microsoft YaHei UI" w:eastAsia="Microsoft YaHei UI"/>
      <w:sz w:val="18"/>
      <w:szCs w:val="18"/>
    </w:rPr>
  </w:style>
  <w:style w:type="character" w:customStyle="1" w:styleId="Char3">
    <w:name w:val="批注框文本 Char"/>
    <w:basedOn w:val="a0"/>
    <w:link w:val="ab"/>
    <w:uiPriority w:val="99"/>
    <w:semiHidden/>
    <w:rsid w:val="0072263D"/>
    <w:rPr>
      <w:rFonts w:ascii="Microsoft YaHei UI" w:eastAsia="Microsoft YaHei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v.e.misilov@urfu.ru" TargetMode="External"/><Relationship Id="rId18" Type="http://schemas.openxmlformats.org/officeDocument/2006/relationships/image" Target="media/image1.jpeg"/><Relationship Id="rId26" Type="http://schemas.openxmlformats.org/officeDocument/2006/relationships/hyperlink" Target="https://doi.org/10.1145/3379597.3387447" TargetMode="External"/><Relationship Id="rId39" Type="http://schemas.openxmlformats.org/officeDocument/2006/relationships/hyperlink" Target="https://doi.org/10.1145/3022671.2984041" TargetMode="External"/><Relationship Id="rId21" Type="http://schemas.openxmlformats.org/officeDocument/2006/relationships/image" Target="media/image3.png"/><Relationship Id="rId34" Type="http://schemas.openxmlformats.org/officeDocument/2006/relationships/hyperlink" Target="http://proceedings.mlr.press/v119/kanade20a.html" TargetMode="External"/><Relationship Id="rId42" Type="http://schemas.openxmlformats.org/officeDocument/2006/relationships/hyperlink" Target="http://www.sciencedirect.com/science/article/pii/S2590118420300393" TargetMode="External"/><Relationship Id="rId47" Type="http://schemas.microsoft.com/office/2011/relationships/people" Target="people.xml"/><Relationship Id="rId7" Type="http://schemas.openxmlformats.org/officeDocument/2006/relationships/hyperlink" Target="mailto:aen15@yandex.ru" TargetMode="Externa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9" Type="http://schemas.openxmlformats.org/officeDocument/2006/relationships/hyperlink" Target="https://www.aclweb.org/anthology/N19-1423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konygin@imm.uran.ru" TargetMode="External"/><Relationship Id="rId24" Type="http://schemas.openxmlformats.org/officeDocument/2006/relationships/hyperlink" Target="https://doi.org/10.1145/3290353" TargetMode="External"/><Relationship Id="rId32" Type="http://schemas.openxmlformats.org/officeDocument/2006/relationships/hyperlink" Target="https://www.aclweb.org/anthology/2020.findings-emnlp.139" TargetMode="External"/><Relationship Id="rId37" Type="http://schemas.openxmlformats.org/officeDocument/2006/relationships/hyperlink" Target="http://arxiv.org/abs/1907.11692" TargetMode="External"/><Relationship Id="rId40" Type="http://schemas.openxmlformats.org/officeDocument/2006/relationships/hyperlink" Target="https://doi.org/10.1145/3022671.2984041" TargetMode="External"/><Relationship Id="rId45" Type="http://schemas.openxmlformats.org/officeDocument/2006/relationships/hyperlink" Target="https://www.sciencedirect.com/science/article/pii/S0950584917300113" TargetMode="External"/><Relationship Id="rId5" Type="http://schemas.openxmlformats.org/officeDocument/2006/relationships/footnotes" Target="footnotes.xml"/><Relationship Id="rId15" Type="http://schemas.microsoft.com/office/2011/relationships/commentsExtended" Target="commentsExtended.xml"/><Relationship Id="rId23" Type="http://schemas.openxmlformats.org/officeDocument/2006/relationships/hyperlink" Target="https://doi.org/10.1145/3290353" TargetMode="External"/><Relationship Id="rId28" Type="http://schemas.openxmlformats.org/officeDocument/2006/relationships/hyperlink" Target="https://doi.org/10.18653/v1/N19-1423" TargetMode="External"/><Relationship Id="rId36" Type="http://schemas.openxmlformats.org/officeDocument/2006/relationships/hyperlink" Target="http://arxiv.org/abs/1312.6114v10" TargetMode="External"/><Relationship Id="rId10" Type="http://schemas.openxmlformats.org/officeDocument/2006/relationships/hyperlink" Target="mailto:kobylkinks@gmail.com" TargetMode="External"/><Relationship Id="rId19" Type="http://schemas.openxmlformats.org/officeDocument/2006/relationships/hyperlink" Target="http://jalammar.github.io/illustrated-bert/" TargetMode="External"/><Relationship Id="rId31" Type="http://schemas.openxmlformats.org/officeDocument/2006/relationships/hyperlink" Target="https://www.aclweb.org/anthology/2020.findings-emnlp.139" TargetMode="External"/><Relationship Id="rId44" Type="http://schemas.openxmlformats.org/officeDocument/2006/relationships/hyperlink" Target="https://www.sciencedirect.com/science/article/pii/S095058491730011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hx0day@hackerdom.ru" TargetMode="External"/><Relationship Id="rId14" Type="http://schemas.openxmlformats.org/officeDocument/2006/relationships/comments" Target="comments.xml"/><Relationship Id="rId22" Type="http://schemas.openxmlformats.org/officeDocument/2006/relationships/hyperlink" Target="http://www.sciencedirect.com/science/article/pii/S0164121220301138" TargetMode="External"/><Relationship Id="rId27" Type="http://schemas.openxmlformats.org/officeDocument/2006/relationships/hyperlink" Target="https://doi.org/10.1145/3379597.3387447" TargetMode="External"/><Relationship Id="rId30" Type="http://schemas.openxmlformats.org/officeDocument/2006/relationships/hyperlink" Target="https://doi.org/10.18653/v1/2020.findings-emnlp.139" TargetMode="External"/><Relationship Id="rId35" Type="http://schemas.openxmlformats.org/officeDocument/2006/relationships/hyperlink" Target="http://arxiv.org/abs/1412.6980" TargetMode="External"/><Relationship Id="rId43" Type="http://schemas.openxmlformats.org/officeDocument/2006/relationships/hyperlink" Target="http://www.sciencedirect.com/science/article/pii/S2590118420300393" TargetMode="External"/><Relationship Id="rId48" Type="http://schemas.openxmlformats.org/officeDocument/2006/relationships/theme" Target="theme/theme1.xml"/><Relationship Id="rId8" Type="http://schemas.openxmlformats.org/officeDocument/2006/relationships/hyperlink" Target="mailto:Alexander.Bersenev@urfu.ru" TargetMode="External"/><Relationship Id="rId3" Type="http://schemas.openxmlformats.org/officeDocument/2006/relationships/settings" Target="settings.xml"/><Relationship Id="rId12" Type="http://schemas.openxmlformats.org/officeDocument/2006/relationships/hyperlink" Target="mailto:ilyamezentcev@gmail.com" TargetMode="External"/><Relationship Id="rId17" Type="http://schemas.openxmlformats.org/officeDocument/2006/relationships/footer" Target="footer1.xml"/><Relationship Id="rId25" Type="http://schemas.openxmlformats.org/officeDocument/2006/relationships/hyperlink" Target="https://doi.org/10.1145/3379597.3387447" TargetMode="External"/><Relationship Id="rId33" Type="http://schemas.openxmlformats.org/officeDocument/2006/relationships/hyperlink" Target="http://proceedings.mlr.press/v119/kanade20a.html" TargetMode="External"/><Relationship Id="rId38" Type="http://schemas.openxmlformats.org/officeDocument/2006/relationships/hyperlink" Target="https://doi.org/10.1109/SCAM51674.2020.00014" TargetMode="External"/><Relationship Id="rId46" Type="http://schemas.openxmlformats.org/officeDocument/2006/relationships/fontTable" Target="fontTable.xml"/><Relationship Id="rId20" Type="http://schemas.openxmlformats.org/officeDocument/2006/relationships/image" Target="media/image2.jpeg"/><Relationship Id="rId41" Type="http://schemas.openxmlformats.org/officeDocument/2006/relationships/hyperlink" Target="http://proceedings.mlr.press/v32/rezende14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6</Pages>
  <Words>3775</Words>
  <Characters>21524</Characters>
  <Application>Microsoft Office Word</Application>
  <DocSecurity>0</DocSecurity>
  <Lines>179</Lines>
  <Paragraphs>50</Paragraphs>
  <ScaleCrop>false</ScaleCrop>
  <Company>Huawei Technologies Co.,Ltd.</Company>
  <LinksUpToDate>false</LinksUpToDate>
  <CharactersWithSpaces>25249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Rene Okech</dc:creator>
  <cp:lastModifiedBy>Rene Okech</cp:lastModifiedBy>
  <cp:revision>15</cp:revision>
  <dcterms:created xsi:type="dcterms:W3CDTF">2021-03-26T06:37:00Z</dcterms:created>
  <dcterms:modified xsi:type="dcterms:W3CDTF">2021-03-26T09:33:00Z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2021-03-09T00:00:00Z</vt:filetime>
  </property>
  <property fmtid="{D5CDD505-2E9C-101B-9397-08002B2CF9AE}" pid="3" name="LastSaved">
    <vt:filetime>2021-03-24T00:00:00Z</vt:filetime>
  </property>
  <property fmtid="{D5CDD505-2E9C-101B-9397-08002B2CF9AE}" pid="4" name="_2015_ms_pID_725343">
    <vt:lpwstr>(2)HYW8UF2O/IL9eN3lhRNIToDVIP5s4o5Hzf2XQbzHGPWT/SWTfW8JO6eW/CIOY2O+EAM8wxM6
iGcPBykDIQqxzP1aSTQQYzp52yBJOJsZcUd5EdzrPrw+zd98/mcxmqYoy9dkPYwhVQFgj5lL
OSR5+rXg8WWMsLvOdoesNgYwy8MUX18Kv3WKxbgFbCDAxxSYoShETVHp/GfH0CI/KlF1va9D
fVe+DUfFx0MQS0gFmr</vt:lpwstr>
  </property>
  <property fmtid="{D5CDD505-2E9C-101B-9397-08002B2CF9AE}" pid="5" name="_2015_ms_pID_7253431">
    <vt:lpwstr>n8i1lsc8C9viNarF35m45AXLtzgg8zDeDdzkzy4nbF9k8FKQKY2x37
JZxxhAiz7p4BRnhosQaV64enBGEJzSRJaIBFB3I6vr3cpj8U6cHdvsPQj/FflT85wcfNr8lf
FwbwcDz/4xnEE3bif3bUJO6q6TKOu2wtpkeRTJMEUNEH4Jx85kEaxFIDnOENFI8EKxyF2qwb
L5jqGQ1mMyszUkE7</vt:lpwstr>
  </property>
  <property fmtid="{D5CDD505-2E9C-101B-9397-08002B2CF9AE}" pid="6" name="_readonly">
    <vt:lpwstr/>
  </property>
  <property fmtid="{D5CDD505-2E9C-101B-9397-08002B2CF9AE}" pid="7" name="_change">
    <vt:lpwstr/>
  </property>
  <property fmtid="{D5CDD505-2E9C-101B-9397-08002B2CF9AE}" pid="8" name="_full-control">
    <vt:lpwstr/>
  </property>
  <property fmtid="{D5CDD505-2E9C-101B-9397-08002B2CF9AE}" pid="9" name="sflag">
    <vt:lpwstr>1616725373</vt:lpwstr>
  </property>
</Properties>
</file>